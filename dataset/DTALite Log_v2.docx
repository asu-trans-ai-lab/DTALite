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FCC6" w14:textId="77777777" w:rsidR="00A6221C" w:rsidRDefault="00A6221C" w:rsidP="00A6221C">
      <w:r>
        <w:t xml:space="preserve">DTALite Log           </w:t>
      </w:r>
    </w:p>
    <w:p w14:paraId="75A51E21" w14:textId="77777777" w:rsidR="00A6221C" w:rsidRDefault="00A6221C" w:rsidP="00A6221C">
      <w:r>
        <w:t>Step 0: Reading setting.csv.</w:t>
      </w:r>
    </w:p>
    <w:p w14:paraId="5A81CEE6" w14:textId="7C45E6DA" w:rsidR="00A6221C" w:rsidRDefault="00A6221C" w:rsidP="00A6221C">
      <w:proofErr w:type="spellStart"/>
      <w:r>
        <w:t>number_of_iterations</w:t>
      </w:r>
      <w:proofErr w:type="spellEnd"/>
      <w:ins w:id="0" w:author="Xuesong Zhou" w:date="2023-06-26T19:10:00Z">
        <w:r>
          <w:t xml:space="preserve">= </w:t>
        </w:r>
      </w:ins>
      <w:r>
        <w:t>20 in setting.csv.</w:t>
      </w:r>
    </w:p>
    <w:p w14:paraId="40EB3196" w14:textId="77777777" w:rsidR="00A6221C" w:rsidRDefault="00A6221C" w:rsidP="00A6221C">
      <w:proofErr w:type="spellStart"/>
      <w:r>
        <w:t>route_output</w:t>
      </w:r>
      <w:proofErr w:type="spellEnd"/>
      <w:r>
        <w:t xml:space="preserve"> = 1 in setting.csv.</w:t>
      </w:r>
    </w:p>
    <w:p w14:paraId="19DA0DC7" w14:textId="77777777" w:rsidR="00A6221C" w:rsidRDefault="00A6221C" w:rsidP="00A6221C">
      <w:proofErr w:type="spellStart"/>
      <w:r>
        <w:t>simulation_output</w:t>
      </w:r>
      <w:proofErr w:type="spellEnd"/>
      <w:r>
        <w:t xml:space="preserve"> = 0 in setting.csv.</w:t>
      </w:r>
    </w:p>
    <w:p w14:paraId="5D4F4D4E" w14:textId="77777777" w:rsidR="00A6221C" w:rsidRDefault="00A6221C" w:rsidP="00A6221C">
      <w:proofErr w:type="spellStart"/>
      <w:r>
        <w:t>number_of_memory_blocks</w:t>
      </w:r>
      <w:proofErr w:type="spellEnd"/>
      <w:r>
        <w:t xml:space="preserve"> = 4 in settings.csv.</w:t>
      </w:r>
    </w:p>
    <w:p w14:paraId="46558426" w14:textId="77777777" w:rsidR="00A6221C" w:rsidRPr="00A6221C" w:rsidRDefault="00A6221C" w:rsidP="00A6221C">
      <w:pPr>
        <w:rPr>
          <w:b/>
          <w:bCs/>
          <w:rPrChange w:id="1" w:author="Xuesong Zhou" w:date="2023-06-26T19:11:00Z">
            <w:rPr/>
          </w:rPrChange>
        </w:rPr>
      </w:pPr>
      <w:r w:rsidRPr="00A6221C">
        <w:rPr>
          <w:b/>
          <w:bCs/>
          <w:rPrChange w:id="2" w:author="Xuesong Zhou" w:date="2023-06-26T19:11:00Z">
            <w:rPr/>
          </w:rPrChange>
        </w:rPr>
        <w:t xml:space="preserve"> 0.083333</w:t>
      </w:r>
    </w:p>
    <w:p w14:paraId="59BB8556" w14:textId="77777777" w:rsidR="00A6221C" w:rsidRDefault="00A6221C" w:rsidP="00A6221C">
      <w:r>
        <w:t xml:space="preserve">cumulative profile no. 0, ratio at </w:t>
      </w:r>
      <w:proofErr w:type="gramStart"/>
      <w:r>
        <w:t>slot  86</w:t>
      </w:r>
      <w:proofErr w:type="gramEnd"/>
      <w:r>
        <w:t xml:space="preserve"> (7:10) = 0.0033333,CR 0.16667</w:t>
      </w:r>
    </w:p>
    <w:p w14:paraId="09F724CA" w14:textId="77777777" w:rsidR="00A6221C" w:rsidRDefault="00A6221C" w:rsidP="00A6221C">
      <w:r>
        <w:t xml:space="preserve">cumulative profile no. 0, ratio at </w:t>
      </w:r>
      <w:proofErr w:type="gramStart"/>
      <w:r>
        <w:t>slot  87</w:t>
      </w:r>
      <w:proofErr w:type="gramEnd"/>
      <w:r>
        <w:t xml:space="preserve"> (7:15) = 0.0033333,CR 0.25</w:t>
      </w:r>
    </w:p>
    <w:p w14:paraId="694B061D" w14:textId="77777777" w:rsidR="00A6221C" w:rsidRDefault="00A6221C" w:rsidP="00A6221C">
      <w:r>
        <w:t xml:space="preserve">cumulative profile no. 0, ratio at </w:t>
      </w:r>
      <w:proofErr w:type="gramStart"/>
      <w:r>
        <w:t>slot  88</w:t>
      </w:r>
      <w:proofErr w:type="gramEnd"/>
      <w:r>
        <w:t xml:space="preserve"> (7:20) = 0.0033333,CR 0.33333</w:t>
      </w:r>
    </w:p>
    <w:p w14:paraId="7E36713B" w14:textId="77777777" w:rsidR="00A6221C" w:rsidRDefault="00A6221C" w:rsidP="00A6221C">
      <w:r>
        <w:t xml:space="preserve">cumulative profile no. 0, ratio at </w:t>
      </w:r>
      <w:proofErr w:type="gramStart"/>
      <w:r>
        <w:t>slot  89</w:t>
      </w:r>
      <w:proofErr w:type="gramEnd"/>
      <w:r>
        <w:t xml:space="preserve"> (7:25) = 0.0033333,CR 0.41667</w:t>
      </w:r>
    </w:p>
    <w:p w14:paraId="09A2D774" w14:textId="77777777" w:rsidR="00A6221C" w:rsidRDefault="00A6221C" w:rsidP="00A6221C">
      <w:r>
        <w:t xml:space="preserve">cumulative profile no. 0, ratio at </w:t>
      </w:r>
      <w:proofErr w:type="gramStart"/>
      <w:r>
        <w:t>slot  90</w:t>
      </w:r>
      <w:proofErr w:type="gramEnd"/>
      <w:r>
        <w:t xml:space="preserve"> (7:30) = 0.0033333,CR 0.5</w:t>
      </w:r>
    </w:p>
    <w:p w14:paraId="473029B9" w14:textId="77777777" w:rsidR="00A6221C" w:rsidRDefault="00A6221C" w:rsidP="00A6221C">
      <w:r>
        <w:t xml:space="preserve">cumulative profile no. 0, ratio at </w:t>
      </w:r>
      <w:proofErr w:type="gramStart"/>
      <w:r>
        <w:t>slot  91</w:t>
      </w:r>
      <w:proofErr w:type="gramEnd"/>
      <w:r>
        <w:t xml:space="preserve"> (7:35) = 0.0033333,CR 0.58333</w:t>
      </w:r>
    </w:p>
    <w:p w14:paraId="1DBD7AF8" w14:textId="77777777" w:rsidR="00A6221C" w:rsidRDefault="00A6221C" w:rsidP="00A6221C">
      <w:r>
        <w:t xml:space="preserve">cumulative profile no. 0, ratio at </w:t>
      </w:r>
      <w:proofErr w:type="gramStart"/>
      <w:r>
        <w:t>slot  92</w:t>
      </w:r>
      <w:proofErr w:type="gramEnd"/>
      <w:r>
        <w:t xml:space="preserve"> (7:40) = 0.0033333,CR 0.66667</w:t>
      </w:r>
    </w:p>
    <w:p w14:paraId="092350FE" w14:textId="77777777" w:rsidR="00A6221C" w:rsidRDefault="00A6221C" w:rsidP="00A6221C">
      <w:r>
        <w:t xml:space="preserve">cumulative profile no. 0, ratio at </w:t>
      </w:r>
      <w:proofErr w:type="gramStart"/>
      <w:r>
        <w:t>slot  93</w:t>
      </w:r>
      <w:proofErr w:type="gramEnd"/>
      <w:r>
        <w:t xml:space="preserve"> (7:45) = 0.0033333,CR 0.75</w:t>
      </w:r>
    </w:p>
    <w:p w14:paraId="2AE6CC08" w14:textId="77777777" w:rsidR="00A6221C" w:rsidRDefault="00A6221C" w:rsidP="00A6221C">
      <w:r>
        <w:t xml:space="preserve">cumulative profile no. 0, ratio at </w:t>
      </w:r>
      <w:proofErr w:type="gramStart"/>
      <w:r>
        <w:t>slot  94</w:t>
      </w:r>
      <w:proofErr w:type="gramEnd"/>
      <w:r>
        <w:t xml:space="preserve"> (7:50) = 0.0033333,CR 0.83333</w:t>
      </w:r>
    </w:p>
    <w:p w14:paraId="732E2BBD" w14:textId="77777777" w:rsidR="00A6221C" w:rsidRDefault="00A6221C" w:rsidP="00A6221C">
      <w:r>
        <w:t xml:space="preserve">cumulative profile no. 0, ratio at </w:t>
      </w:r>
      <w:proofErr w:type="gramStart"/>
      <w:r>
        <w:t>slot  95</w:t>
      </w:r>
      <w:proofErr w:type="gramEnd"/>
      <w:r>
        <w:t xml:space="preserve"> (7:55) = 0.0033333,CR 0.91667</w:t>
      </w:r>
    </w:p>
    <w:p w14:paraId="4D50F3E3" w14:textId="77777777" w:rsidR="00A6221C" w:rsidRDefault="00A6221C" w:rsidP="00A6221C">
      <w:r>
        <w:t xml:space="preserve">cumulative profile no. 0, ratio at </w:t>
      </w:r>
      <w:proofErr w:type="gramStart"/>
      <w:r>
        <w:t>slot  96</w:t>
      </w:r>
      <w:proofErr w:type="gramEnd"/>
      <w:r>
        <w:t xml:space="preserve"> (8:0) = 0.0033333,CR 1</w:t>
      </w:r>
    </w:p>
    <w:p w14:paraId="35A9199E" w14:textId="77777777" w:rsidR="00A6221C" w:rsidRDefault="00A6221C" w:rsidP="00A6221C">
      <w:r>
        <w:t>final cumulative profile ratio = 0.91667</w:t>
      </w:r>
    </w:p>
    <w:p w14:paraId="3348872F" w14:textId="77777777" w:rsidR="00A6221C" w:rsidRDefault="00A6221C" w:rsidP="00A6221C">
      <w:r>
        <w:t>number of demand periods = 1</w:t>
      </w:r>
    </w:p>
    <w:p w14:paraId="0076E62D" w14:textId="77777777" w:rsidR="00A6221C" w:rsidRDefault="00A6221C" w:rsidP="00A6221C">
      <w:r>
        <w:t>Step 1.2: Reading mode_type.csv...</w:t>
      </w:r>
    </w:p>
    <w:p w14:paraId="6C69067D" w14:textId="77777777" w:rsidR="00A6221C" w:rsidRDefault="00A6221C" w:rsidP="00A6221C">
      <w:r>
        <w:t>number of mode types = 1</w:t>
      </w:r>
    </w:p>
    <w:p w14:paraId="142AE7D2" w14:textId="77777777" w:rsidR="00A6221C" w:rsidRDefault="00A6221C" w:rsidP="00A6221C">
      <w:r>
        <w:t>Step 1.3: Reading activity_travel_pattern.csv...</w:t>
      </w:r>
    </w:p>
    <w:p w14:paraId="4D0C0C6D" w14:textId="77777777" w:rsidR="00A6221C" w:rsidRDefault="00A6221C" w:rsidP="00A6221C">
      <w:r>
        <w:t>Warning: File activity_travel_pattern.csv cannot be opened. Note that, file activity_travel_pattern.csv is optional.</w:t>
      </w:r>
    </w:p>
    <w:p w14:paraId="624580B8" w14:textId="77777777" w:rsidR="00A6221C" w:rsidRDefault="00A6221C" w:rsidP="00A6221C"/>
    <w:p w14:paraId="1F680BDB" w14:textId="77777777" w:rsidR="00A6221C" w:rsidRDefault="00A6221C" w:rsidP="00A6221C">
      <w:r>
        <w:t>Step 1.3: Reading link_type.csv</w:t>
      </w:r>
    </w:p>
    <w:p w14:paraId="759B9172" w14:textId="77777777" w:rsidR="00A6221C" w:rsidRDefault="00A6221C" w:rsidP="00A6221C">
      <w:r>
        <w:t>number of link types = 7</w:t>
      </w:r>
    </w:p>
    <w:p w14:paraId="6C27A7CA" w14:textId="77777777" w:rsidR="00A6221C" w:rsidRDefault="00A6221C" w:rsidP="00A6221C">
      <w:r>
        <w:t>Step 1.31: Reading zone data in zone.csv...</w:t>
      </w:r>
    </w:p>
    <w:p w14:paraId="485CE772" w14:textId="77777777" w:rsidR="00A6221C" w:rsidRDefault="00A6221C" w:rsidP="00A6221C">
      <w:r>
        <w:lastRenderedPageBreak/>
        <w:t xml:space="preserve">reading 0 access nodes from </w:t>
      </w:r>
      <w:proofErr w:type="gramStart"/>
      <w:r>
        <w:t>zone.csv..</w:t>
      </w:r>
      <w:proofErr w:type="gramEnd"/>
      <w:r>
        <w:t xml:space="preserve"> </w:t>
      </w:r>
    </w:p>
    <w:p w14:paraId="2F27CC05" w14:textId="77777777" w:rsidR="00A6221C" w:rsidRDefault="00A6221C" w:rsidP="00A6221C">
      <w:r>
        <w:t xml:space="preserve">reading 0 access nodes from </w:t>
      </w:r>
      <w:proofErr w:type="gramStart"/>
      <w:r>
        <w:t>zone.csv..</w:t>
      </w:r>
      <w:proofErr w:type="gramEnd"/>
      <w:r>
        <w:t xml:space="preserve"> </w:t>
      </w:r>
    </w:p>
    <w:p w14:paraId="24CA99DC" w14:textId="77777777" w:rsidR="00A6221C" w:rsidRDefault="00A6221C" w:rsidP="00A6221C">
      <w:r>
        <w:t>Step 1.4: Reading node data in node.csv...</w:t>
      </w:r>
    </w:p>
    <w:p w14:paraId="0B7D4FB0" w14:textId="77777777" w:rsidR="00A6221C" w:rsidRDefault="00A6221C" w:rsidP="00A6221C">
      <w:r>
        <w:t xml:space="preserve">Reading node data </w:t>
      </w:r>
    </w:p>
    <w:p w14:paraId="6166C058" w14:textId="77777777" w:rsidR="00A6221C" w:rsidRDefault="00A6221C" w:rsidP="00A6221C">
      <w:r>
        <w:t>number of nodes = 4</w:t>
      </w:r>
    </w:p>
    <w:p w14:paraId="3DEDCCA8" w14:textId="77777777" w:rsidR="00A6221C" w:rsidRDefault="00A6221C" w:rsidP="00A6221C">
      <w:r>
        <w:t>number of multimodal activity nodes = 0</w:t>
      </w:r>
    </w:p>
    <w:p w14:paraId="66D116F4" w14:textId="77777777" w:rsidR="00A6221C" w:rsidRDefault="00A6221C" w:rsidP="00A6221C">
      <w:r>
        <w:t xml:space="preserve">Note: One can add </w:t>
      </w:r>
      <w:proofErr w:type="spellStart"/>
      <w:r>
        <w:t>mode_type</w:t>
      </w:r>
      <w:proofErr w:type="spellEnd"/>
      <w:r>
        <w:t xml:space="preserve"> in node.csv to denote transit stations as part of efforts for </w:t>
      </w:r>
      <w:proofErr w:type="spellStart"/>
      <w:r>
        <w:t>modleing</w:t>
      </w:r>
      <w:proofErr w:type="spellEnd"/>
      <w:r>
        <w:t xml:space="preserve"> </w:t>
      </w:r>
      <w:proofErr w:type="spellStart"/>
      <w:r>
        <w:t>multmodal</w:t>
      </w:r>
      <w:proofErr w:type="spellEnd"/>
      <w:r>
        <w:t xml:space="preserve"> activities</w:t>
      </w:r>
    </w:p>
    <w:p w14:paraId="7E6A8B3E" w14:textId="77777777" w:rsidR="00A6221C" w:rsidRDefault="00A6221C" w:rsidP="00A6221C">
      <w:r>
        <w:t>Step 1.5: Initializing O-D zone vector...</w:t>
      </w:r>
    </w:p>
    <w:p w14:paraId="586CCC59" w14:textId="77777777" w:rsidR="00A6221C" w:rsidRDefault="00A6221C" w:rsidP="00A6221C">
      <w:r>
        <w:t>number of zones = 2</w:t>
      </w:r>
    </w:p>
    <w:p w14:paraId="60E851DD" w14:textId="77777777" w:rsidR="00A6221C" w:rsidRDefault="00A6221C" w:rsidP="00A6221C"/>
    <w:p w14:paraId="4B997BD4" w14:textId="77777777" w:rsidR="00A6221C" w:rsidRDefault="00A6221C" w:rsidP="00A6221C">
      <w:r>
        <w:t>Reading file demand_file_list.csv...</w:t>
      </w:r>
    </w:p>
    <w:p w14:paraId="5A30471C" w14:textId="77777777" w:rsidR="00A6221C" w:rsidRDefault="00A6221C" w:rsidP="00A6221C">
      <w:r>
        <w:t xml:space="preserve">Step 1.6: Reading link data in link.csv... </w:t>
      </w:r>
    </w:p>
    <w:p w14:paraId="0924E7E0" w14:textId="77777777" w:rsidR="00A6221C" w:rsidRDefault="00A6221C" w:rsidP="00A6221C">
      <w:r>
        <w:t>number of links =8</w:t>
      </w:r>
    </w:p>
    <w:p w14:paraId="67E022A9" w14:textId="77777777" w:rsidR="00A6221C" w:rsidRDefault="00A6221C" w:rsidP="00A6221C">
      <w:r>
        <w:t>number of links =8</w:t>
      </w:r>
    </w:p>
    <w:p w14:paraId="1C9EA6A2" w14:textId="77777777" w:rsidR="00A6221C" w:rsidRDefault="00A6221C" w:rsidP="00A6221C"/>
    <w:p w14:paraId="0D6B4449" w14:textId="77777777" w:rsidR="00A6221C" w:rsidRDefault="00A6221C" w:rsidP="00A6221C">
      <w:r>
        <w:t>Step 2.0: Reading file departure_time_profile.csv</w:t>
      </w:r>
    </w:p>
    <w:p w14:paraId="6727572B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T6h0min=0.003242</w:t>
      </w:r>
    </w:p>
    <w:p w14:paraId="6B4804BB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T6h5min=0</w:t>
      </w:r>
    </w:p>
    <w:p w14:paraId="44EA5A4B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T6h10min=0.003242</w:t>
      </w:r>
    </w:p>
    <w:p w14:paraId="6D96B97F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T6h15min=0.003218</w:t>
      </w:r>
    </w:p>
    <w:p w14:paraId="4A573D90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T6h20min=0.003218</w:t>
      </w:r>
    </w:p>
    <w:p w14:paraId="0FE1A40B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T6h25min=0.003218</w:t>
      </w:r>
    </w:p>
    <w:p w14:paraId="5E5EEE98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T6h30min=0.003803</w:t>
      </w:r>
    </w:p>
    <w:p w14:paraId="7AF42AB0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T6h35min=0.003803</w:t>
      </w:r>
    </w:p>
    <w:p w14:paraId="04168A3E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T6h40min=0.003803</w:t>
      </w:r>
    </w:p>
    <w:p w14:paraId="6FC21A01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T6h45min=0.004459</w:t>
      </w:r>
    </w:p>
    <w:p w14:paraId="046C7C06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T6h50min=0.004459</w:t>
      </w:r>
    </w:p>
    <w:p w14:paraId="50DE95C5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T6h55min=0.004459</w:t>
      </w:r>
    </w:p>
    <w:p w14:paraId="06248B20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lastRenderedPageBreak/>
        <w:t>T7h0min=0.005002</w:t>
      </w:r>
    </w:p>
    <w:p w14:paraId="42F9F4F6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T7h5min=0</w:t>
      </w:r>
    </w:p>
    <w:p w14:paraId="0A374CE6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T7h10min=0.005002</w:t>
      </w:r>
    </w:p>
    <w:p w14:paraId="068DCAA1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T7h15min=0.005207</w:t>
      </w:r>
    </w:p>
    <w:p w14:paraId="08A34960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T7h20min=0.005207</w:t>
      </w:r>
    </w:p>
    <w:p w14:paraId="7B4294E7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T7h25min=0.005207</w:t>
      </w:r>
    </w:p>
    <w:p w14:paraId="4457687D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T7h30min=0.005677</w:t>
      </w:r>
    </w:p>
    <w:p w14:paraId="685065F0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T7h35min=0.005677</w:t>
      </w:r>
    </w:p>
    <w:p w14:paraId="6F63A2EB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T7h40min=0.005677</w:t>
      </w:r>
    </w:p>
    <w:p w14:paraId="5C6DFF70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T7h45min=0.005994</w:t>
      </w:r>
    </w:p>
    <w:p w14:paraId="02ED6573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T7h50min=0.005994</w:t>
      </w:r>
    </w:p>
    <w:p w14:paraId="6859A69F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T7h55min=0.005994</w:t>
      </w:r>
    </w:p>
    <w:p w14:paraId="525A044B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T8h0min=0.006018</w:t>
      </w:r>
    </w:p>
    <w:p w14:paraId="62639C9E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T8h5min=0.006018</w:t>
      </w:r>
    </w:p>
    <w:p w14:paraId="227C3E67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T8h10min=0</w:t>
      </w:r>
    </w:p>
    <w:p w14:paraId="1372C991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T8h15min=0.005508</w:t>
      </w:r>
    </w:p>
    <w:p w14:paraId="35AB727A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T8h20min=0.005508</w:t>
      </w:r>
    </w:p>
    <w:p w14:paraId="0D539202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T8h25min=0</w:t>
      </w:r>
    </w:p>
    <w:p w14:paraId="5A15087A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T8h30min=0.00529</w:t>
      </w:r>
    </w:p>
    <w:p w14:paraId="73F32189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T8h35min=0.00529</w:t>
      </w:r>
    </w:p>
    <w:p w14:paraId="515A7037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T8h40min=0.00529</w:t>
      </w:r>
    </w:p>
    <w:p w14:paraId="158FDA1B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T8h45min=0.005058</w:t>
      </w:r>
    </w:p>
    <w:p w14:paraId="4AAEF568" w14:textId="77777777" w:rsidR="00A6221C" w:rsidRPr="00A6221C" w:rsidRDefault="00A6221C" w:rsidP="00A6221C">
      <w:pPr>
        <w:rPr>
          <w:lang w:val="sv-SE"/>
        </w:rPr>
      </w:pPr>
      <w:r w:rsidRPr="00A6221C">
        <w:rPr>
          <w:lang w:val="sv-SE"/>
        </w:rPr>
        <w:t>T8h50min=0.005058</w:t>
      </w:r>
    </w:p>
    <w:p w14:paraId="35096814" w14:textId="77777777" w:rsidR="00A6221C" w:rsidRDefault="00A6221C" w:rsidP="00A6221C">
      <w:r>
        <w:t>T8h55min=0</w:t>
      </w:r>
    </w:p>
    <w:p w14:paraId="44EAA42D" w14:textId="77777777" w:rsidR="00A6221C" w:rsidRDefault="00A6221C" w:rsidP="00A6221C">
      <w:r>
        <w:t>T9h0min=0.004833</w:t>
      </w:r>
    </w:p>
    <w:p w14:paraId="78A9352D" w14:textId="77777777" w:rsidR="00A6221C" w:rsidRDefault="00A6221C" w:rsidP="00A6221C">
      <w:r>
        <w:t xml:space="preserve">cumulative profile no. 1, ratio at </w:t>
      </w:r>
      <w:proofErr w:type="gramStart"/>
      <w:r>
        <w:t>slot  73</w:t>
      </w:r>
      <w:proofErr w:type="gramEnd"/>
      <w:r>
        <w:t xml:space="preserve"> (6:5) = 0.0033333,CR 0.01974</w:t>
      </w:r>
    </w:p>
    <w:p w14:paraId="0E69EF98" w14:textId="77777777" w:rsidR="00A6221C" w:rsidRDefault="00A6221C" w:rsidP="00A6221C">
      <w:r>
        <w:t xml:space="preserve">cumulative profile no. 1, ratio at </w:t>
      </w:r>
      <w:proofErr w:type="gramStart"/>
      <w:r>
        <w:t>slot  74</w:t>
      </w:r>
      <w:proofErr w:type="gramEnd"/>
      <w:r>
        <w:t xml:space="preserve"> (6:10) = 0.003242,CR 0.03894</w:t>
      </w:r>
    </w:p>
    <w:p w14:paraId="11195198" w14:textId="77777777" w:rsidR="00A6221C" w:rsidRDefault="00A6221C" w:rsidP="00A6221C">
      <w:r>
        <w:t xml:space="preserve">cumulative profile no. 1, ratio at </w:t>
      </w:r>
      <w:proofErr w:type="gramStart"/>
      <w:r>
        <w:t>slot  75</w:t>
      </w:r>
      <w:proofErr w:type="gramEnd"/>
      <w:r>
        <w:t xml:space="preserve"> (6:15) = 0.003218,CR 0.057998</w:t>
      </w:r>
    </w:p>
    <w:p w14:paraId="135BF09D" w14:textId="77777777" w:rsidR="00A6221C" w:rsidRDefault="00A6221C" w:rsidP="00A6221C">
      <w:r>
        <w:t xml:space="preserve">cumulative profile no. 1, ratio at </w:t>
      </w:r>
      <w:proofErr w:type="gramStart"/>
      <w:r>
        <w:t>slot  76</w:t>
      </w:r>
      <w:proofErr w:type="gramEnd"/>
      <w:r>
        <w:t xml:space="preserve"> (6:20) = 0.003218,CR 0.077055</w:t>
      </w:r>
    </w:p>
    <w:p w14:paraId="492A79F2" w14:textId="77777777" w:rsidR="00A6221C" w:rsidRDefault="00A6221C" w:rsidP="00A6221C">
      <w:r>
        <w:lastRenderedPageBreak/>
        <w:t xml:space="preserve">cumulative profile no. 1, ratio at </w:t>
      </w:r>
      <w:proofErr w:type="gramStart"/>
      <w:r>
        <w:t>slot  77</w:t>
      </w:r>
      <w:proofErr w:type="gramEnd"/>
      <w:r>
        <w:t xml:space="preserve"> (6:25) = 0.003218,CR 0.096113</w:t>
      </w:r>
    </w:p>
    <w:p w14:paraId="7D951A9E" w14:textId="77777777" w:rsidR="00A6221C" w:rsidRDefault="00A6221C" w:rsidP="00A6221C">
      <w:r>
        <w:t xml:space="preserve">cumulative profile no. 1, ratio at </w:t>
      </w:r>
      <w:proofErr w:type="gramStart"/>
      <w:r>
        <w:t>slot  78</w:t>
      </w:r>
      <w:proofErr w:type="gramEnd"/>
      <w:r>
        <w:t xml:space="preserve"> (6:30) = 0.003803,CR 0.11863</w:t>
      </w:r>
    </w:p>
    <w:p w14:paraId="5C2B1A34" w14:textId="77777777" w:rsidR="00A6221C" w:rsidRDefault="00A6221C" w:rsidP="00A6221C">
      <w:r>
        <w:t xml:space="preserve">cumulative profile no. 1, ratio at </w:t>
      </w:r>
      <w:proofErr w:type="gramStart"/>
      <w:r>
        <w:t>slot  79</w:t>
      </w:r>
      <w:proofErr w:type="gramEnd"/>
      <w:r>
        <w:t xml:space="preserve"> (6:35) = 0.003803,CR 0.14116</w:t>
      </w:r>
    </w:p>
    <w:p w14:paraId="7C993200" w14:textId="77777777" w:rsidR="00A6221C" w:rsidRDefault="00A6221C" w:rsidP="00A6221C">
      <w:r>
        <w:t xml:space="preserve">cumulative profile no. 1, ratio at </w:t>
      </w:r>
      <w:proofErr w:type="gramStart"/>
      <w:r>
        <w:t>slot  80</w:t>
      </w:r>
      <w:proofErr w:type="gramEnd"/>
      <w:r>
        <w:t xml:space="preserve"> (6:40) = 0.003803,CR 0.16368</w:t>
      </w:r>
    </w:p>
    <w:p w14:paraId="1C202689" w14:textId="77777777" w:rsidR="00A6221C" w:rsidRDefault="00A6221C" w:rsidP="00A6221C">
      <w:r>
        <w:t xml:space="preserve">cumulative profile no. 1, ratio at </w:t>
      </w:r>
      <w:proofErr w:type="gramStart"/>
      <w:r>
        <w:t>slot  81</w:t>
      </w:r>
      <w:proofErr w:type="gramEnd"/>
      <w:r>
        <w:t xml:space="preserve"> (6:45) = 0.004459,CR 0.19009</w:t>
      </w:r>
    </w:p>
    <w:p w14:paraId="1873050D" w14:textId="77777777" w:rsidR="00A6221C" w:rsidRDefault="00A6221C" w:rsidP="00A6221C">
      <w:r>
        <w:t xml:space="preserve">cumulative profile no. 1, ratio at </w:t>
      </w:r>
      <w:proofErr w:type="gramStart"/>
      <w:r>
        <w:t>slot  82</w:t>
      </w:r>
      <w:proofErr w:type="gramEnd"/>
      <w:r>
        <w:t xml:space="preserve"> (6:50) = 0.004459,CR 0.21649</w:t>
      </w:r>
    </w:p>
    <w:p w14:paraId="0F958ECE" w14:textId="77777777" w:rsidR="00A6221C" w:rsidRDefault="00A6221C" w:rsidP="00A6221C">
      <w:r>
        <w:t xml:space="preserve">cumulative profile no. 1, ratio at </w:t>
      </w:r>
      <w:proofErr w:type="gramStart"/>
      <w:r>
        <w:t>slot  83</w:t>
      </w:r>
      <w:proofErr w:type="gramEnd"/>
      <w:r>
        <w:t xml:space="preserve"> (6:55) = 0.004459,CR 0.2429</w:t>
      </w:r>
    </w:p>
    <w:p w14:paraId="77942875" w14:textId="77777777" w:rsidR="00A6221C" w:rsidRDefault="00A6221C" w:rsidP="00A6221C">
      <w:r>
        <w:t xml:space="preserve">cumulative profile no. 1, ratio at </w:t>
      </w:r>
      <w:proofErr w:type="gramStart"/>
      <w:r>
        <w:t>slot  84</w:t>
      </w:r>
      <w:proofErr w:type="gramEnd"/>
      <w:r>
        <w:t xml:space="preserve"> (7:0) = 0.005002,CR 0.27252</w:t>
      </w:r>
    </w:p>
    <w:p w14:paraId="09E1167B" w14:textId="77777777" w:rsidR="00A6221C" w:rsidRDefault="00A6221C" w:rsidP="00A6221C">
      <w:r>
        <w:t xml:space="preserve">cumulative profile no. 1, ratio at </w:t>
      </w:r>
      <w:proofErr w:type="gramStart"/>
      <w:r>
        <w:t>slot  85</w:t>
      </w:r>
      <w:proofErr w:type="gramEnd"/>
      <w:r>
        <w:t xml:space="preserve"> (7:5) = 0.0033333,CR 0.29226</w:t>
      </w:r>
    </w:p>
    <w:p w14:paraId="1B281778" w14:textId="77777777" w:rsidR="00A6221C" w:rsidRDefault="00A6221C" w:rsidP="00A6221C">
      <w:r>
        <w:t xml:space="preserve">cumulative profile no. 1, ratio at </w:t>
      </w:r>
      <w:proofErr w:type="gramStart"/>
      <w:r>
        <w:t>slot  86</w:t>
      </w:r>
      <w:proofErr w:type="gramEnd"/>
      <w:r>
        <w:t xml:space="preserve"> (7:10) = 0.005002,CR 0.32188</w:t>
      </w:r>
    </w:p>
    <w:p w14:paraId="6C192591" w14:textId="77777777" w:rsidR="00A6221C" w:rsidRDefault="00A6221C" w:rsidP="00A6221C">
      <w:r>
        <w:t xml:space="preserve">cumulative profile no. 1, ratio at </w:t>
      </w:r>
      <w:proofErr w:type="gramStart"/>
      <w:r>
        <w:t>slot  87</w:t>
      </w:r>
      <w:proofErr w:type="gramEnd"/>
      <w:r>
        <w:t xml:space="preserve"> (7:15) = 0.005207,CR 0.35272</w:t>
      </w:r>
    </w:p>
    <w:p w14:paraId="1BC316C0" w14:textId="77777777" w:rsidR="00A6221C" w:rsidRDefault="00A6221C" w:rsidP="00A6221C">
      <w:r>
        <w:t xml:space="preserve">cumulative profile no. 1, ratio at </w:t>
      </w:r>
      <w:proofErr w:type="gramStart"/>
      <w:r>
        <w:t>slot  88</w:t>
      </w:r>
      <w:proofErr w:type="gramEnd"/>
      <w:r>
        <w:t xml:space="preserve"> (7:20) = 0.005207,CR 0.38356</w:t>
      </w:r>
    </w:p>
    <w:p w14:paraId="264C8CF5" w14:textId="77777777" w:rsidR="00A6221C" w:rsidRDefault="00A6221C" w:rsidP="00A6221C">
      <w:r>
        <w:t xml:space="preserve">cumulative profile no. 1, ratio at </w:t>
      </w:r>
      <w:proofErr w:type="gramStart"/>
      <w:r>
        <w:t>slot  89</w:t>
      </w:r>
      <w:proofErr w:type="gramEnd"/>
      <w:r>
        <w:t xml:space="preserve"> (7:25) = 0.005207,CR 0.41439</w:t>
      </w:r>
    </w:p>
    <w:p w14:paraId="61C8583C" w14:textId="77777777" w:rsidR="00A6221C" w:rsidRDefault="00A6221C" w:rsidP="00A6221C">
      <w:r>
        <w:t xml:space="preserve">cumulative profile no. 1, ratio at </w:t>
      </w:r>
      <w:proofErr w:type="gramStart"/>
      <w:r>
        <w:t>slot  90</w:t>
      </w:r>
      <w:proofErr w:type="gramEnd"/>
      <w:r>
        <w:t xml:space="preserve"> (7:30) = 0.005677,CR 0.44801</w:t>
      </w:r>
    </w:p>
    <w:p w14:paraId="5DEDEFB4" w14:textId="77777777" w:rsidR="00A6221C" w:rsidRDefault="00A6221C" w:rsidP="00A6221C">
      <w:r>
        <w:t xml:space="preserve">cumulative profile no. 1, ratio at </w:t>
      </w:r>
      <w:proofErr w:type="gramStart"/>
      <w:r>
        <w:t>slot  91</w:t>
      </w:r>
      <w:proofErr w:type="gramEnd"/>
      <w:r>
        <w:t xml:space="preserve"> (7:35) = 0.005677,CR 0.48163</w:t>
      </w:r>
    </w:p>
    <w:p w14:paraId="0C11BA8A" w14:textId="77777777" w:rsidR="00A6221C" w:rsidRDefault="00A6221C" w:rsidP="00A6221C">
      <w:r>
        <w:t xml:space="preserve">cumulative profile no. 1, ratio at </w:t>
      </w:r>
      <w:proofErr w:type="gramStart"/>
      <w:r>
        <w:t>slot  92</w:t>
      </w:r>
      <w:proofErr w:type="gramEnd"/>
      <w:r>
        <w:t xml:space="preserve"> (7:40) = 0.005677,CR 0.51525</w:t>
      </w:r>
    </w:p>
    <w:p w14:paraId="1F2DF40F" w14:textId="77777777" w:rsidR="00A6221C" w:rsidRDefault="00A6221C" w:rsidP="00A6221C">
      <w:r>
        <w:t xml:space="preserve">cumulative profile no. 1, ratio at </w:t>
      </w:r>
      <w:proofErr w:type="gramStart"/>
      <w:r>
        <w:t>slot  93</w:t>
      </w:r>
      <w:proofErr w:type="gramEnd"/>
      <w:r>
        <w:t xml:space="preserve"> (7:45) = 0.005994,CR 0.55075</w:t>
      </w:r>
    </w:p>
    <w:p w14:paraId="40F8B891" w14:textId="77777777" w:rsidR="00A6221C" w:rsidRDefault="00A6221C" w:rsidP="00A6221C">
      <w:r>
        <w:t xml:space="preserve">cumulative profile no. 1, ratio at </w:t>
      </w:r>
      <w:proofErr w:type="gramStart"/>
      <w:r>
        <w:t>slot  94</w:t>
      </w:r>
      <w:proofErr w:type="gramEnd"/>
      <w:r>
        <w:t xml:space="preserve"> (7:50) = 0.005994,CR 0.58625</w:t>
      </w:r>
    </w:p>
    <w:p w14:paraId="20CD79B4" w14:textId="77777777" w:rsidR="00A6221C" w:rsidRDefault="00A6221C" w:rsidP="00A6221C">
      <w:r>
        <w:t xml:space="preserve">cumulative profile no. 1, ratio at </w:t>
      </w:r>
      <w:proofErr w:type="gramStart"/>
      <w:r>
        <w:t>slot  95</w:t>
      </w:r>
      <w:proofErr w:type="gramEnd"/>
      <w:r>
        <w:t xml:space="preserve"> (7:55) = 0.005994,CR 0.62175</w:t>
      </w:r>
    </w:p>
    <w:p w14:paraId="05C2BEDE" w14:textId="77777777" w:rsidR="00A6221C" w:rsidRDefault="00A6221C" w:rsidP="00A6221C">
      <w:r>
        <w:t xml:space="preserve">cumulative profile no. 1, ratio at </w:t>
      </w:r>
      <w:proofErr w:type="gramStart"/>
      <w:r>
        <w:t>slot  96</w:t>
      </w:r>
      <w:proofErr w:type="gramEnd"/>
      <w:r>
        <w:t xml:space="preserve"> (8:0) = 0.006018,CR 0.65739</w:t>
      </w:r>
    </w:p>
    <w:p w14:paraId="1B210146" w14:textId="77777777" w:rsidR="00A6221C" w:rsidRDefault="00A6221C" w:rsidP="00A6221C">
      <w:r>
        <w:t xml:space="preserve">cumulative profile no. 1, ratio at </w:t>
      </w:r>
      <w:proofErr w:type="gramStart"/>
      <w:r>
        <w:t>slot  97</w:t>
      </w:r>
      <w:proofErr w:type="gramEnd"/>
      <w:r>
        <w:t xml:space="preserve"> (8:5) = 0.006018,CR 0.69303</w:t>
      </w:r>
    </w:p>
    <w:p w14:paraId="5C3A9DDD" w14:textId="77777777" w:rsidR="00A6221C" w:rsidRDefault="00A6221C" w:rsidP="00A6221C">
      <w:r>
        <w:t xml:space="preserve">cumulative profile no. 1, ratio at </w:t>
      </w:r>
      <w:proofErr w:type="gramStart"/>
      <w:r>
        <w:t>slot  98</w:t>
      </w:r>
      <w:proofErr w:type="gramEnd"/>
      <w:r>
        <w:t xml:space="preserve"> (8:10) = 0.0033333,CR 0.71277</w:t>
      </w:r>
    </w:p>
    <w:p w14:paraId="4FC71368" w14:textId="77777777" w:rsidR="00A6221C" w:rsidRDefault="00A6221C" w:rsidP="00A6221C">
      <w:r>
        <w:t xml:space="preserve">cumulative profile no. 1, ratio at </w:t>
      </w:r>
      <w:proofErr w:type="gramStart"/>
      <w:r>
        <w:t>slot  99</w:t>
      </w:r>
      <w:proofErr w:type="gramEnd"/>
      <w:r>
        <w:t xml:space="preserve"> (8:15) = 0.005508,CR 0.74539</w:t>
      </w:r>
    </w:p>
    <w:p w14:paraId="23405ABE" w14:textId="77777777" w:rsidR="00A6221C" w:rsidRDefault="00A6221C" w:rsidP="00A6221C">
      <w:r>
        <w:t xml:space="preserve">cumulative profile no. 1, ratio at </w:t>
      </w:r>
      <w:proofErr w:type="gramStart"/>
      <w:r>
        <w:t>slot  100</w:t>
      </w:r>
      <w:proofErr w:type="gramEnd"/>
      <w:r>
        <w:t xml:space="preserve"> (8:20) = 0.005508,CR 0.778</w:t>
      </w:r>
    </w:p>
    <w:p w14:paraId="76E5FC51" w14:textId="77777777" w:rsidR="00A6221C" w:rsidRDefault="00A6221C" w:rsidP="00A6221C">
      <w:r>
        <w:t xml:space="preserve">cumulative profile no. 1, ratio at </w:t>
      </w:r>
      <w:proofErr w:type="gramStart"/>
      <w:r>
        <w:t>slot  101</w:t>
      </w:r>
      <w:proofErr w:type="gramEnd"/>
      <w:r>
        <w:t xml:space="preserve"> (8:25) = 0.0033333,CR 0.79774</w:t>
      </w:r>
    </w:p>
    <w:p w14:paraId="700DB2B3" w14:textId="77777777" w:rsidR="00A6221C" w:rsidRDefault="00A6221C" w:rsidP="00A6221C">
      <w:r>
        <w:t xml:space="preserve">cumulative profile no. 1, ratio at </w:t>
      </w:r>
      <w:proofErr w:type="gramStart"/>
      <w:r>
        <w:t>slot  102</w:t>
      </w:r>
      <w:proofErr w:type="gramEnd"/>
      <w:r>
        <w:t xml:space="preserve"> (8:30) = 0.00529,CR 0.82907</w:t>
      </w:r>
    </w:p>
    <w:p w14:paraId="588D5FDB" w14:textId="77777777" w:rsidR="00A6221C" w:rsidRDefault="00A6221C" w:rsidP="00A6221C">
      <w:r>
        <w:t xml:space="preserve">cumulative profile no. 1, ratio at </w:t>
      </w:r>
      <w:proofErr w:type="gramStart"/>
      <w:r>
        <w:t>slot  103</w:t>
      </w:r>
      <w:proofErr w:type="gramEnd"/>
      <w:r>
        <w:t xml:space="preserve"> (8:35) = 0.00529,CR 0.8604</w:t>
      </w:r>
    </w:p>
    <w:p w14:paraId="42A344E0" w14:textId="77777777" w:rsidR="00A6221C" w:rsidRDefault="00A6221C" w:rsidP="00A6221C">
      <w:r>
        <w:t xml:space="preserve">cumulative profile no. 1, ratio at </w:t>
      </w:r>
      <w:proofErr w:type="gramStart"/>
      <w:r>
        <w:t>slot  104</w:t>
      </w:r>
      <w:proofErr w:type="gramEnd"/>
      <w:r>
        <w:t xml:space="preserve"> (8:40) = 0.00529,CR 0.89173</w:t>
      </w:r>
    </w:p>
    <w:p w14:paraId="0C9629EF" w14:textId="77777777" w:rsidR="00A6221C" w:rsidRDefault="00A6221C" w:rsidP="00A6221C">
      <w:r>
        <w:t xml:space="preserve">cumulative profile no. 1, ratio at </w:t>
      </w:r>
      <w:proofErr w:type="gramStart"/>
      <w:r>
        <w:t>slot  105</w:t>
      </w:r>
      <w:proofErr w:type="gramEnd"/>
      <w:r>
        <w:t xml:space="preserve"> (8:45) = 0.005058,CR 0.92168</w:t>
      </w:r>
    </w:p>
    <w:p w14:paraId="77D36028" w14:textId="77777777" w:rsidR="00A6221C" w:rsidRDefault="00A6221C" w:rsidP="00A6221C">
      <w:r>
        <w:lastRenderedPageBreak/>
        <w:t xml:space="preserve">cumulative profile no. 1, ratio at </w:t>
      </w:r>
      <w:proofErr w:type="gramStart"/>
      <w:r>
        <w:t>slot  106</w:t>
      </w:r>
      <w:proofErr w:type="gramEnd"/>
      <w:r>
        <w:t xml:space="preserve"> (8:50) = 0.005058,CR 0.95164</w:t>
      </w:r>
    </w:p>
    <w:p w14:paraId="031CD06D" w14:textId="77777777" w:rsidR="00A6221C" w:rsidRDefault="00A6221C" w:rsidP="00A6221C">
      <w:r>
        <w:t xml:space="preserve">cumulative profile no. 1, ratio at </w:t>
      </w:r>
      <w:proofErr w:type="gramStart"/>
      <w:r>
        <w:t>slot  107</w:t>
      </w:r>
      <w:proofErr w:type="gramEnd"/>
      <w:r>
        <w:t xml:space="preserve"> (8:55) = 0.0033333,CR 0.97138</w:t>
      </w:r>
    </w:p>
    <w:p w14:paraId="03749CAD" w14:textId="77777777" w:rsidR="00A6221C" w:rsidRDefault="00A6221C" w:rsidP="00A6221C">
      <w:r>
        <w:t xml:space="preserve">cumulative profile no. 1, ratio at </w:t>
      </w:r>
      <w:proofErr w:type="gramStart"/>
      <w:r>
        <w:t>slot  108</w:t>
      </w:r>
      <w:proofErr w:type="gramEnd"/>
      <w:r>
        <w:t xml:space="preserve"> (9:0) = 0.004833,CR 1</w:t>
      </w:r>
    </w:p>
    <w:p w14:paraId="2BAB395F" w14:textId="77777777" w:rsidR="00A6221C" w:rsidRDefault="00A6221C" w:rsidP="00A6221C">
      <w:r>
        <w:t>final cumulative profile ratio = 0.97138</w:t>
      </w:r>
    </w:p>
    <w:p w14:paraId="62C4B589" w14:textId="77777777" w:rsidR="00A6221C" w:rsidRDefault="00A6221C" w:rsidP="00A6221C">
      <w:r>
        <w:t xml:space="preserve">allocating 4D memory for no.0 </w:t>
      </w:r>
      <w:proofErr w:type="spellStart"/>
      <w:proofErr w:type="gramStart"/>
      <w:r>
        <w:t>zone,nM</w:t>
      </w:r>
      <w:proofErr w:type="spellEnd"/>
      <w:proofErr w:type="gramEnd"/>
      <w:r>
        <w:t>=2,nX=2,nY=1,nZ=1</w:t>
      </w:r>
    </w:p>
    <w:p w14:paraId="2F753707" w14:textId="77777777" w:rsidR="00A6221C" w:rsidRDefault="00A6221C" w:rsidP="00A6221C"/>
    <w:p w14:paraId="3ECCD911" w14:textId="77777777" w:rsidR="00A6221C" w:rsidRDefault="00A6221C" w:rsidP="00A6221C">
      <w:r>
        <w:t>Step 2.1: Reading file demand_file_list.csv...</w:t>
      </w:r>
    </w:p>
    <w:p w14:paraId="53B02CA1" w14:textId="77777777" w:rsidR="00A6221C" w:rsidRDefault="00A6221C" w:rsidP="00A6221C">
      <w:r>
        <w:t>reading demand file for scenario index =0</w:t>
      </w:r>
    </w:p>
    <w:p w14:paraId="28ACF2F5" w14:textId="77777777" w:rsidR="00A6221C" w:rsidRPr="00A6221C" w:rsidRDefault="00A6221C" w:rsidP="00A6221C">
      <w:pPr>
        <w:rPr>
          <w:lang w:val="fr-FR"/>
        </w:rPr>
      </w:pPr>
      <w:proofErr w:type="gramStart"/>
      <w:r w:rsidRPr="00A6221C">
        <w:rPr>
          <w:lang w:val="fr-FR"/>
        </w:rPr>
        <w:t>o</w:t>
      </w:r>
      <w:proofErr w:type="gramEnd"/>
      <w:r w:rsidRPr="00A6221C">
        <w:rPr>
          <w:lang w:val="fr-FR"/>
        </w:rPr>
        <w:t xml:space="preserve">_zone_id:1, </w:t>
      </w:r>
      <w:proofErr w:type="spellStart"/>
      <w:r w:rsidRPr="00A6221C">
        <w:rPr>
          <w:lang w:val="fr-FR"/>
        </w:rPr>
        <w:t>d_zone_id</w:t>
      </w:r>
      <w:proofErr w:type="spellEnd"/>
      <w:r w:rsidRPr="00A6221C">
        <w:rPr>
          <w:lang w:val="fr-FR"/>
        </w:rPr>
        <w:t>: 2, value = 7000</w:t>
      </w:r>
    </w:p>
    <w:p w14:paraId="0DF16C03" w14:textId="77777777" w:rsidR="00A6221C" w:rsidRPr="00A6221C" w:rsidRDefault="00A6221C" w:rsidP="00A6221C">
      <w:pPr>
        <w:rPr>
          <w:lang w:val="fr-FR"/>
        </w:rPr>
      </w:pPr>
      <w:proofErr w:type="gramStart"/>
      <w:r w:rsidRPr="00A6221C">
        <w:rPr>
          <w:lang w:val="fr-FR"/>
        </w:rPr>
        <w:t>o</w:t>
      </w:r>
      <w:proofErr w:type="gramEnd"/>
      <w:r w:rsidRPr="00A6221C">
        <w:rPr>
          <w:lang w:val="fr-FR"/>
        </w:rPr>
        <w:t xml:space="preserve">_zone_id:2, </w:t>
      </w:r>
      <w:proofErr w:type="spellStart"/>
      <w:r w:rsidRPr="00A6221C">
        <w:rPr>
          <w:lang w:val="fr-FR"/>
        </w:rPr>
        <w:t>d_zone_id</w:t>
      </w:r>
      <w:proofErr w:type="spellEnd"/>
      <w:r w:rsidRPr="00A6221C">
        <w:rPr>
          <w:lang w:val="fr-FR"/>
        </w:rPr>
        <w:t>: 1, value = 7000</w:t>
      </w:r>
    </w:p>
    <w:p w14:paraId="01C95BC0" w14:textId="77777777" w:rsidR="00A6221C" w:rsidRDefault="00A6221C" w:rsidP="00A6221C">
      <w:r>
        <w:t xml:space="preserve">cumulative total demand volume is </w:t>
      </w:r>
      <w:proofErr w:type="gramStart"/>
      <w:r>
        <w:t>14000</w:t>
      </w:r>
      <w:proofErr w:type="gramEnd"/>
    </w:p>
    <w:p w14:paraId="24D1921E" w14:textId="77777777" w:rsidR="00A6221C" w:rsidRDefault="00A6221C" w:rsidP="00A6221C">
      <w:r>
        <w:t>reading demand file for scenario index =0</w:t>
      </w:r>
    </w:p>
    <w:p w14:paraId="16DF59AD" w14:textId="77777777" w:rsidR="00A6221C" w:rsidRPr="00A6221C" w:rsidRDefault="00A6221C" w:rsidP="00A6221C">
      <w:pPr>
        <w:rPr>
          <w:lang w:val="fr-FR"/>
        </w:rPr>
      </w:pPr>
      <w:proofErr w:type="gramStart"/>
      <w:r w:rsidRPr="00A6221C">
        <w:rPr>
          <w:lang w:val="fr-FR"/>
        </w:rPr>
        <w:t>o</w:t>
      </w:r>
      <w:proofErr w:type="gramEnd"/>
      <w:r w:rsidRPr="00A6221C">
        <w:rPr>
          <w:lang w:val="fr-FR"/>
        </w:rPr>
        <w:t xml:space="preserve">_zone_id:1, </w:t>
      </w:r>
      <w:proofErr w:type="spellStart"/>
      <w:r w:rsidRPr="00A6221C">
        <w:rPr>
          <w:lang w:val="fr-FR"/>
        </w:rPr>
        <w:t>d_zone_id</w:t>
      </w:r>
      <w:proofErr w:type="spellEnd"/>
      <w:r w:rsidRPr="00A6221C">
        <w:rPr>
          <w:lang w:val="fr-FR"/>
        </w:rPr>
        <w:t>: 2, value = 7000</w:t>
      </w:r>
    </w:p>
    <w:p w14:paraId="118004FD" w14:textId="77777777" w:rsidR="00A6221C" w:rsidRPr="00A6221C" w:rsidRDefault="00A6221C" w:rsidP="00A6221C">
      <w:pPr>
        <w:rPr>
          <w:lang w:val="fr-FR"/>
        </w:rPr>
      </w:pPr>
      <w:proofErr w:type="gramStart"/>
      <w:r w:rsidRPr="00A6221C">
        <w:rPr>
          <w:lang w:val="fr-FR"/>
        </w:rPr>
        <w:t>o</w:t>
      </w:r>
      <w:proofErr w:type="gramEnd"/>
      <w:r w:rsidRPr="00A6221C">
        <w:rPr>
          <w:lang w:val="fr-FR"/>
        </w:rPr>
        <w:t xml:space="preserve">_zone_id:2, </w:t>
      </w:r>
      <w:proofErr w:type="spellStart"/>
      <w:r w:rsidRPr="00A6221C">
        <w:rPr>
          <w:lang w:val="fr-FR"/>
        </w:rPr>
        <w:t>d_zone_id</w:t>
      </w:r>
      <w:proofErr w:type="spellEnd"/>
      <w:r w:rsidRPr="00A6221C">
        <w:rPr>
          <w:lang w:val="fr-FR"/>
        </w:rPr>
        <w:t>: 1, value = 7000</w:t>
      </w:r>
    </w:p>
    <w:p w14:paraId="774C07CB" w14:textId="77777777" w:rsidR="00A6221C" w:rsidRDefault="00A6221C" w:rsidP="00A6221C">
      <w:r>
        <w:t xml:space="preserve">cumulative total demand volume is </w:t>
      </w:r>
      <w:proofErr w:type="gramStart"/>
      <w:r>
        <w:t>14000</w:t>
      </w:r>
      <w:proofErr w:type="gramEnd"/>
    </w:p>
    <w:p w14:paraId="3AD3E531" w14:textId="77777777" w:rsidR="00A6221C" w:rsidRDefault="00A6221C" w:rsidP="00A6221C">
      <w:r>
        <w:t>Step 2.2: Reading supply side scenario data...</w:t>
      </w:r>
    </w:p>
    <w:p w14:paraId="6E0C58BF" w14:textId="77777777" w:rsidR="00A6221C" w:rsidRDefault="00A6221C" w:rsidP="00A6221C">
      <w:r>
        <w:t xml:space="preserve">reading 0 </w:t>
      </w:r>
      <w:proofErr w:type="spellStart"/>
      <w:proofErr w:type="gramStart"/>
      <w:r>
        <w:t>sa</w:t>
      </w:r>
      <w:proofErr w:type="spellEnd"/>
      <w:r>
        <w:t xml:space="preserve">  capacity</w:t>
      </w:r>
      <w:proofErr w:type="gramEnd"/>
      <w:r>
        <w:t xml:space="preserve"> scenario.. </w:t>
      </w:r>
    </w:p>
    <w:p w14:paraId="6AB59052" w14:textId="77777777" w:rsidR="00A6221C" w:rsidRDefault="00A6221C" w:rsidP="00A6221C">
      <w:r>
        <w:t xml:space="preserve">reading 0 </w:t>
      </w:r>
      <w:proofErr w:type="spellStart"/>
      <w:r>
        <w:t>dms</w:t>
      </w:r>
      <w:proofErr w:type="spellEnd"/>
      <w:r>
        <w:t xml:space="preserve"> </w:t>
      </w:r>
      <w:proofErr w:type="gramStart"/>
      <w:r>
        <w:t>scenario..</w:t>
      </w:r>
      <w:proofErr w:type="gramEnd"/>
      <w:r>
        <w:t xml:space="preserve"> </w:t>
      </w:r>
    </w:p>
    <w:p w14:paraId="526E7A39" w14:textId="77777777" w:rsidR="00A6221C" w:rsidRDefault="00A6221C" w:rsidP="00A6221C">
      <w:r>
        <w:t>Step 3: Assigning computing tasks to memory blocks...</w:t>
      </w:r>
    </w:p>
    <w:p w14:paraId="7353ADC7" w14:textId="77777777" w:rsidR="00A6221C" w:rsidRDefault="00A6221C" w:rsidP="00A6221C">
      <w:r>
        <w:t>There are 2 SP networks in memory.</w:t>
      </w:r>
    </w:p>
    <w:p w14:paraId="6C3E99A9" w14:textId="77777777" w:rsidR="00A6221C" w:rsidRDefault="00A6221C" w:rsidP="00A6221C">
      <w:r>
        <w:t>There are 2 agent type*zones to be computed in CPU.</w:t>
      </w:r>
    </w:p>
    <w:p w14:paraId="3899D7AA" w14:textId="77777777" w:rsidR="00A6221C" w:rsidRDefault="00A6221C" w:rsidP="00A6221C"/>
    <w:p w14:paraId="00F36490" w14:textId="77777777" w:rsidR="00A6221C" w:rsidRDefault="00A6221C" w:rsidP="00A6221C">
      <w:r>
        <w:t>Step 4: Column Generation for Traffic Assignment...</w:t>
      </w:r>
    </w:p>
    <w:p w14:paraId="14658696" w14:textId="77777777" w:rsidR="00A6221C" w:rsidRDefault="00A6221C" w:rsidP="00A6221C">
      <w:r>
        <w:t>Total number of column generation iteration = 20</w:t>
      </w:r>
    </w:p>
    <w:p w14:paraId="15E8EAA8" w14:textId="77777777" w:rsidR="00A6221C" w:rsidRDefault="00A6221C" w:rsidP="00A6221C"/>
    <w:p w14:paraId="237EFCEC" w14:textId="77777777" w:rsidR="00A6221C" w:rsidRDefault="00A6221C" w:rsidP="00A6221C">
      <w:r>
        <w:t>_________________________</w:t>
      </w:r>
    </w:p>
    <w:p w14:paraId="59B9A94F" w14:textId="77777777" w:rsidR="00A6221C" w:rsidRDefault="00A6221C" w:rsidP="00A6221C">
      <w:r>
        <w:t>global scenario index =0</w:t>
      </w:r>
    </w:p>
    <w:p w14:paraId="42A12D67" w14:textId="77777777" w:rsidR="00A6221C" w:rsidRDefault="00A6221C" w:rsidP="00A6221C">
      <w:r>
        <w:t>_________________________</w:t>
      </w:r>
    </w:p>
    <w:p w14:paraId="3C57A794" w14:textId="77777777" w:rsidR="00A6221C" w:rsidRDefault="00A6221C" w:rsidP="00A6221C"/>
    <w:p w14:paraId="09C4A678" w14:textId="77777777" w:rsidR="00A6221C" w:rsidRDefault="00A6221C" w:rsidP="00A6221C">
      <w:r>
        <w:lastRenderedPageBreak/>
        <w:t>Current iteration number = No. 011296CPU time: 0.003 s</w:t>
      </w:r>
    </w:p>
    <w:p w14:paraId="58330AEE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0, least system TT = 2.8e+05,gap = -100 %</w:t>
      </w:r>
    </w:p>
    <w:p w14:paraId="39373549" w14:textId="77777777" w:rsidR="00A6221C" w:rsidRDefault="00A6221C" w:rsidP="00A6221C"/>
    <w:p w14:paraId="16040FC8" w14:textId="77777777" w:rsidR="00A6221C" w:rsidRDefault="00A6221C" w:rsidP="00A6221C">
      <w:r>
        <w:t>Current iteration number = No. 111296CPU time: 0.004 s</w:t>
      </w:r>
    </w:p>
    <w:p w14:paraId="34DE3277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0, least system TT = 2.8e+05,gap = -100 %</w:t>
      </w:r>
    </w:p>
    <w:p w14:paraId="4B42CBA8" w14:textId="77777777" w:rsidR="00A6221C" w:rsidRDefault="00A6221C" w:rsidP="00A6221C"/>
    <w:p w14:paraId="5C8BD05C" w14:textId="77777777" w:rsidR="00A6221C" w:rsidRDefault="00A6221C" w:rsidP="00A6221C">
      <w:r>
        <w:t>Current iteration number = No. 211296CPU time: 0.006 s</w:t>
      </w:r>
    </w:p>
    <w:p w14:paraId="7AC53B93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6.7392e+05, least system TT = 4.2e+05,gap = 60.455 %</w:t>
      </w:r>
    </w:p>
    <w:p w14:paraId="7B8B74A7" w14:textId="77777777" w:rsidR="00A6221C" w:rsidRDefault="00A6221C" w:rsidP="00A6221C"/>
    <w:p w14:paraId="30072D6B" w14:textId="77777777" w:rsidR="00A6221C" w:rsidRDefault="00A6221C" w:rsidP="00A6221C">
      <w:r>
        <w:t>Current iteration number = No. 311296CPU time: 0.008 s</w:t>
      </w:r>
    </w:p>
    <w:p w14:paraId="1E663A5D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6.7392e+05, least system TT = 4.2e+05,gap = 60.455 %</w:t>
      </w:r>
    </w:p>
    <w:p w14:paraId="52D9C91E" w14:textId="77777777" w:rsidR="00A6221C" w:rsidRDefault="00A6221C" w:rsidP="00A6221C"/>
    <w:p w14:paraId="08055ABE" w14:textId="77777777" w:rsidR="00A6221C" w:rsidRDefault="00A6221C" w:rsidP="00A6221C">
      <w:r>
        <w:t>Current iteration number = No. 411296CPU time: 0.009 s</w:t>
      </w:r>
    </w:p>
    <w:p w14:paraId="5076F281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3.8623e+05, least system TT = 3.5781e+05,gap = 7.9412 %</w:t>
      </w:r>
    </w:p>
    <w:p w14:paraId="7E4223A3" w14:textId="77777777" w:rsidR="00A6221C" w:rsidRDefault="00A6221C" w:rsidP="00A6221C"/>
    <w:p w14:paraId="4A5E302E" w14:textId="77777777" w:rsidR="00A6221C" w:rsidRDefault="00A6221C" w:rsidP="00A6221C">
      <w:r>
        <w:t>Current iteration number = No. 511296CPU time: 0.011 s</w:t>
      </w:r>
    </w:p>
    <w:p w14:paraId="1A6B3A3E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4.2067e+05, least system TT = 3.0462e+05,gap = 38.095 %</w:t>
      </w:r>
    </w:p>
    <w:p w14:paraId="1EA614B9" w14:textId="77777777" w:rsidR="00A6221C" w:rsidRDefault="00A6221C" w:rsidP="00A6221C"/>
    <w:p w14:paraId="6475B986" w14:textId="77777777" w:rsidR="00A6221C" w:rsidRDefault="00A6221C" w:rsidP="00A6221C">
      <w:r>
        <w:t>Current iteration number = No. 611296CPU time: 0.013 s</w:t>
      </w:r>
    </w:p>
    <w:p w14:paraId="135B2BFD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3.8576e+05, least system TT = 3.3106e+05,gap = 16.524 %</w:t>
      </w:r>
    </w:p>
    <w:p w14:paraId="2BB34860" w14:textId="77777777" w:rsidR="00A6221C" w:rsidRDefault="00A6221C" w:rsidP="00A6221C"/>
    <w:p w14:paraId="17EC5EF3" w14:textId="77777777" w:rsidR="00A6221C" w:rsidRDefault="00A6221C" w:rsidP="00A6221C">
      <w:r>
        <w:t>Current iteration number = No. 711296CPU time: 0.015 s</w:t>
      </w:r>
    </w:p>
    <w:p w14:paraId="62033C1C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3.8623e+05, least system TT = 3.5781e+05,gap = 7.9412 %</w:t>
      </w:r>
    </w:p>
    <w:p w14:paraId="3125E1FA" w14:textId="77777777" w:rsidR="00A6221C" w:rsidRDefault="00A6221C" w:rsidP="00A6221C"/>
    <w:p w14:paraId="155B0B90" w14:textId="77777777" w:rsidR="00A6221C" w:rsidRDefault="00A6221C" w:rsidP="00A6221C">
      <w:r>
        <w:t>Current iteration number = No. 811296CPU time: 0.017 s</w:t>
      </w:r>
    </w:p>
    <w:p w14:paraId="60D761B0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3.968e+05, least system TT = 3.8254e+05,gap = 3.7273 %</w:t>
      </w:r>
    </w:p>
    <w:p w14:paraId="41CB76A0" w14:textId="77777777" w:rsidR="00A6221C" w:rsidRDefault="00A6221C" w:rsidP="00A6221C"/>
    <w:p w14:paraId="3592C239" w14:textId="77777777" w:rsidR="00A6221C" w:rsidRDefault="00A6221C" w:rsidP="00A6221C">
      <w:r>
        <w:t>Current iteration number = No. 911296CPU time: 0.018 s</w:t>
      </w:r>
    </w:p>
    <w:p w14:paraId="5A31E656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4.1031e+05, least system TT = 4.0464e+05,gap = 1.3999 %</w:t>
      </w:r>
    </w:p>
    <w:p w14:paraId="475E6515" w14:textId="77777777" w:rsidR="00A6221C" w:rsidRDefault="00A6221C" w:rsidP="00A6221C"/>
    <w:p w14:paraId="0B58A96E" w14:textId="77777777" w:rsidR="00A6221C" w:rsidRDefault="00A6221C" w:rsidP="00A6221C">
      <w:r>
        <w:t>Current iteration number = No. 1011296CPU time: 0.02 s</w:t>
      </w:r>
    </w:p>
    <w:p w14:paraId="6368896C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4.2425e+05, least system TT = 4.2416e+05,gap = 0.021012 %</w:t>
      </w:r>
    </w:p>
    <w:p w14:paraId="3C6CD15F" w14:textId="77777777" w:rsidR="00A6221C" w:rsidRDefault="00A6221C" w:rsidP="00A6221C"/>
    <w:p w14:paraId="35A8FAE3" w14:textId="77777777" w:rsidR="00A6221C" w:rsidRDefault="00A6221C" w:rsidP="00A6221C">
      <w:r>
        <w:t>Current iteration number = No. 1111296CPU time: 0.022 s</w:t>
      </w:r>
    </w:p>
    <w:p w14:paraId="2EAD93FB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4.3768e+05, least system TT = 4.2299e+05,gap = 3.4723 %</w:t>
      </w:r>
    </w:p>
    <w:p w14:paraId="5412E2E4" w14:textId="77777777" w:rsidR="00A6221C" w:rsidRDefault="00A6221C" w:rsidP="00A6221C"/>
    <w:p w14:paraId="73973571" w14:textId="77777777" w:rsidR="00A6221C" w:rsidRDefault="00A6221C" w:rsidP="00A6221C">
      <w:r>
        <w:t>Current iteration number = No. 1211296CPU time: 0.023 s</w:t>
      </w:r>
    </w:p>
    <w:p w14:paraId="0AEA307B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4.5026e+05, least system TT = 4.2205e+05,gap = 6.6847 %</w:t>
      </w:r>
    </w:p>
    <w:p w14:paraId="55529F0C" w14:textId="77777777" w:rsidR="00A6221C" w:rsidRDefault="00A6221C" w:rsidP="00A6221C"/>
    <w:p w14:paraId="5DAC6A52" w14:textId="77777777" w:rsidR="00A6221C" w:rsidRDefault="00A6221C" w:rsidP="00A6221C">
      <w:r>
        <w:t>Current iteration number = No. 1311296CPU time: 0.025 s</w:t>
      </w:r>
    </w:p>
    <w:p w14:paraId="3A77B943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4.1031e+05, least system TT = 4.0464e+05,gap = 1.3999 %</w:t>
      </w:r>
    </w:p>
    <w:p w14:paraId="1E0B0147" w14:textId="77777777" w:rsidR="00A6221C" w:rsidRDefault="00A6221C" w:rsidP="00A6221C"/>
    <w:p w14:paraId="273CD4A4" w14:textId="77777777" w:rsidR="00A6221C" w:rsidRDefault="00A6221C" w:rsidP="00A6221C">
      <w:r>
        <w:t>Current iteration number = No. 1411296CPU time: 0.026 s</w:t>
      </w:r>
    </w:p>
    <w:p w14:paraId="63B654DE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3.9088e+05, least system TT = 3.7049e+05,gap = 5.5019 %</w:t>
      </w:r>
    </w:p>
    <w:p w14:paraId="64E2B8D0" w14:textId="77777777" w:rsidR="00A6221C" w:rsidRDefault="00A6221C" w:rsidP="00A6221C"/>
    <w:p w14:paraId="68D9008A" w14:textId="77777777" w:rsidR="00A6221C" w:rsidRDefault="00A6221C" w:rsidP="00A6221C">
      <w:r>
        <w:t>Current iteration number = No. 1511296CPU time: 0.028 s</w:t>
      </w:r>
    </w:p>
    <w:p w14:paraId="67F6AD6F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3.968e+05, least system TT = 3.8254e+05,gap = 3.7273 %</w:t>
      </w:r>
    </w:p>
    <w:p w14:paraId="7D686C76" w14:textId="77777777" w:rsidR="00A6221C" w:rsidRDefault="00A6221C" w:rsidP="00A6221C"/>
    <w:p w14:paraId="2A15F5B6" w14:textId="77777777" w:rsidR="00A6221C" w:rsidRDefault="00A6221C" w:rsidP="00A6221C">
      <w:r>
        <w:t>Current iteration number = No. 1611296CPU time: 0.031 s</w:t>
      </w:r>
    </w:p>
    <w:p w14:paraId="278010EC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4.034e+05, least system TT = 3.9393e+05,gap = 2.4046 %</w:t>
      </w:r>
    </w:p>
    <w:p w14:paraId="77160459" w14:textId="77777777" w:rsidR="00A6221C" w:rsidRDefault="00A6221C" w:rsidP="00A6221C"/>
    <w:p w14:paraId="22B1C9A3" w14:textId="77777777" w:rsidR="00A6221C" w:rsidRDefault="00A6221C" w:rsidP="00A6221C">
      <w:r>
        <w:t>Current iteration number = No. 1711296CPU time: 0.033 s</w:t>
      </w:r>
    </w:p>
    <w:p w14:paraId="19913D12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4.1031e+05, least system TT = 4.0464e+05,gap = 1.3999 %</w:t>
      </w:r>
    </w:p>
    <w:p w14:paraId="73E0A09F" w14:textId="77777777" w:rsidR="00A6221C" w:rsidRDefault="00A6221C" w:rsidP="00A6221C"/>
    <w:p w14:paraId="0B7EDFBD" w14:textId="77777777" w:rsidR="00A6221C" w:rsidRDefault="00A6221C" w:rsidP="00A6221C">
      <w:r>
        <w:t>Current iteration number = No. 1811296CPU time: 0.034 s</w:t>
      </w:r>
    </w:p>
    <w:p w14:paraId="1D59FF66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4.173e+05, least system TT = 4.1471e+05,gap = 0.62526 %</w:t>
      </w:r>
    </w:p>
    <w:p w14:paraId="20A7A634" w14:textId="77777777" w:rsidR="00A6221C" w:rsidRDefault="00A6221C" w:rsidP="00A6221C"/>
    <w:p w14:paraId="5A9FCA91" w14:textId="77777777" w:rsidR="00A6221C" w:rsidRDefault="00A6221C" w:rsidP="00A6221C">
      <w:r>
        <w:t>Current iteration number = No. 1911296CPU time: 0.036 s</w:t>
      </w:r>
    </w:p>
    <w:p w14:paraId="3F2B06ED" w14:textId="77777777" w:rsidR="00A6221C" w:rsidRDefault="00A6221C" w:rsidP="00A6221C">
      <w:proofErr w:type="gramStart"/>
      <w:r>
        <w:lastRenderedPageBreak/>
        <w:t>,system</w:t>
      </w:r>
      <w:proofErr w:type="gramEnd"/>
      <w:r>
        <w:t xml:space="preserve"> wide travel time (TT) = 4.2425e+05, least system TT = 4.2416e+05,gap = 0.021012 %</w:t>
      </w:r>
    </w:p>
    <w:p w14:paraId="70B57B4D" w14:textId="77777777" w:rsidR="00A6221C" w:rsidRDefault="00A6221C" w:rsidP="00A6221C">
      <w:r>
        <w:t>Step 5: Column Pool Updating</w:t>
      </w:r>
    </w:p>
    <w:p w14:paraId="7D482491" w14:textId="77777777" w:rsidR="00A6221C" w:rsidRDefault="00A6221C" w:rsidP="00A6221C">
      <w:r>
        <w:t>Total number of column pool updating iterations = 2</w:t>
      </w:r>
    </w:p>
    <w:p w14:paraId="53AFC895" w14:textId="77777777" w:rsidR="00A6221C" w:rsidRDefault="00A6221C" w:rsidP="00A6221C">
      <w:r>
        <w:t xml:space="preserve">column updating: iteration= 0, avg travel time = 31.263(min), optimization obj = </w:t>
      </w:r>
      <w:proofErr w:type="gramStart"/>
      <w:r>
        <w:t>14687,Relative</w:t>
      </w:r>
      <w:proofErr w:type="gramEnd"/>
      <w:r>
        <w:t>_gap=3.2896 %</w:t>
      </w:r>
    </w:p>
    <w:p w14:paraId="19AEEA5A" w14:textId="77777777" w:rsidR="00A6221C" w:rsidRDefault="00A6221C" w:rsidP="00A6221C">
      <w:r>
        <w:t xml:space="preserve">column updating: iteration= 1, avg travel time = 30.36(min), optimization obj = </w:t>
      </w:r>
      <w:proofErr w:type="gramStart"/>
      <w:r>
        <w:t>601.99,Relative</w:t>
      </w:r>
      <w:proofErr w:type="gramEnd"/>
      <w:r>
        <w:t>_gap=0.14154 %</w:t>
      </w:r>
    </w:p>
    <w:p w14:paraId="66613996" w14:textId="77777777" w:rsidR="00A6221C" w:rsidRDefault="00A6221C" w:rsidP="00A6221C"/>
    <w:p w14:paraId="3AEB26DB" w14:textId="77777777" w:rsidR="00A6221C" w:rsidRDefault="00A6221C" w:rsidP="00A6221C">
      <w:r>
        <w:t>Step 6: OD demand matrix estimation if file sensor_data.csv is provided.</w:t>
      </w:r>
    </w:p>
    <w:p w14:paraId="6A3E6098" w14:textId="77777777" w:rsidR="00A6221C" w:rsidRDefault="00A6221C" w:rsidP="00A6221C">
      <w:r>
        <w:t xml:space="preserve">Step 7: perform </w:t>
      </w:r>
      <w:proofErr w:type="spellStart"/>
      <w:r>
        <w:t>sensivity</w:t>
      </w:r>
      <w:proofErr w:type="spellEnd"/>
      <w:r>
        <w:t xml:space="preserve"> analysis if supply_side_scenario.csv is provided for types = SA and DMS. </w:t>
      </w:r>
    </w:p>
    <w:p w14:paraId="760C9A88" w14:textId="77777777" w:rsidR="00A6221C" w:rsidRDefault="00A6221C" w:rsidP="00A6221C">
      <w:r>
        <w:t xml:space="preserve">Step 8: traffic simulation if </w:t>
      </w:r>
      <w:proofErr w:type="spellStart"/>
      <w:r>
        <w:t>simulation_output</w:t>
      </w:r>
      <w:proofErr w:type="spellEnd"/>
      <w:r>
        <w:t xml:space="preserve"> = 1 in </w:t>
      </w:r>
      <w:proofErr w:type="gramStart"/>
      <w:r>
        <w:t>settings.csv .</w:t>
      </w:r>
      <w:proofErr w:type="gramEnd"/>
      <w:r>
        <w:t xml:space="preserve"> </w:t>
      </w:r>
    </w:p>
    <w:p w14:paraId="5C914226" w14:textId="77777777" w:rsidR="00A6221C" w:rsidRDefault="00A6221C" w:rsidP="00A6221C">
      <w:r>
        <w:t>CPU Running Time for the entire computing progress = 0.005 s</w:t>
      </w:r>
    </w:p>
    <w:p w14:paraId="4BA397A0" w14:textId="77777777" w:rsidR="00A6221C" w:rsidRDefault="00A6221C" w:rsidP="00A6221C">
      <w:r>
        <w:t>Step 9: record corridor performance summary</w:t>
      </w:r>
    </w:p>
    <w:p w14:paraId="5DFCBD93" w14:textId="77777777" w:rsidR="00A6221C" w:rsidRDefault="00A6221C" w:rsidP="00A6221C">
      <w:r>
        <w:t>Step 10: output assignment result</w:t>
      </w:r>
    </w:p>
    <w:p w14:paraId="4401922F" w14:textId="77777777" w:rsidR="00A6221C" w:rsidRDefault="00A6221C" w:rsidP="00A6221C">
      <w:r>
        <w:t>writing link_performance_s0.csv</w:t>
      </w:r>
    </w:p>
    <w:p w14:paraId="0B51F07E" w14:textId="77777777" w:rsidR="00A6221C" w:rsidRDefault="00A6221C" w:rsidP="00A6221C">
      <w:r>
        <w:t xml:space="preserve">writing </w:t>
      </w:r>
      <w:proofErr w:type="gramStart"/>
      <w:r>
        <w:t>route_assignment.csv..</w:t>
      </w:r>
      <w:proofErr w:type="gramEnd"/>
    </w:p>
    <w:p w14:paraId="6183B5F6" w14:textId="77777777" w:rsidR="00A6221C" w:rsidRDefault="00A6221C" w:rsidP="00A6221C">
      <w:r>
        <w:t xml:space="preserve">writing </w:t>
      </w:r>
      <w:proofErr w:type="gramStart"/>
      <w:r>
        <w:t>link_background_volume.csv..</w:t>
      </w:r>
      <w:proofErr w:type="gramEnd"/>
    </w:p>
    <w:p w14:paraId="14E8944F" w14:textId="77777777" w:rsidR="00A6221C" w:rsidRDefault="00A6221C" w:rsidP="00A6221C">
      <w:r>
        <w:t xml:space="preserve">writing data for </w:t>
      </w:r>
      <w:proofErr w:type="gramStart"/>
      <w:r>
        <w:t>2  zones</w:t>
      </w:r>
      <w:proofErr w:type="gramEnd"/>
      <w:r>
        <w:t xml:space="preserve"> </w:t>
      </w:r>
    </w:p>
    <w:p w14:paraId="398E4A6E" w14:textId="77777777" w:rsidR="00A6221C" w:rsidRDefault="00A6221C" w:rsidP="00A6221C">
      <w:r>
        <w:t xml:space="preserve">writing </w:t>
      </w:r>
      <w:proofErr w:type="spellStart"/>
      <w:proofErr w:type="gramStart"/>
      <w:r>
        <w:t>demand.bin</w:t>
      </w:r>
      <w:proofErr w:type="spellEnd"/>
      <w:r>
        <w:t>..</w:t>
      </w:r>
      <w:proofErr w:type="gramEnd"/>
    </w:p>
    <w:p w14:paraId="22CA2C7D" w14:textId="77777777" w:rsidR="00A6221C" w:rsidRDefault="00A6221C" w:rsidP="00A6221C">
      <w:r>
        <w:t xml:space="preserve">writing data for </w:t>
      </w:r>
      <w:proofErr w:type="gramStart"/>
      <w:r>
        <w:t>2  zones</w:t>
      </w:r>
      <w:proofErr w:type="gramEnd"/>
      <w:r>
        <w:t xml:space="preserve"> </w:t>
      </w:r>
    </w:p>
    <w:p w14:paraId="411978AC" w14:textId="77777777" w:rsidR="00A6221C" w:rsidRDefault="00A6221C" w:rsidP="00A6221C">
      <w:r>
        <w:t>Complete writing 0K binary demand pairs with CPU time 0 s.</w:t>
      </w:r>
    </w:p>
    <w:p w14:paraId="09374058" w14:textId="77777777" w:rsidR="00A6221C" w:rsidRDefault="00A6221C" w:rsidP="00A6221C">
      <w:r>
        <w:t xml:space="preserve">writing </w:t>
      </w:r>
      <w:proofErr w:type="gramStart"/>
      <w:r>
        <w:t>choice_set_output.csv..</w:t>
      </w:r>
      <w:proofErr w:type="gramEnd"/>
    </w:p>
    <w:p w14:paraId="27AC2BFD" w14:textId="77777777" w:rsidR="00A6221C" w:rsidRDefault="00A6221C" w:rsidP="00A6221C">
      <w:r>
        <w:t xml:space="preserve"> updating_________________________</w:t>
      </w:r>
    </w:p>
    <w:p w14:paraId="13204F59" w14:textId="77777777" w:rsidR="00A6221C" w:rsidRDefault="00A6221C" w:rsidP="00A6221C">
      <w:r>
        <w:t>global scenario index =1</w:t>
      </w:r>
    </w:p>
    <w:p w14:paraId="5990B2EA" w14:textId="77777777" w:rsidR="00A6221C" w:rsidRDefault="00A6221C" w:rsidP="00A6221C">
      <w:r>
        <w:t>_________________________</w:t>
      </w:r>
    </w:p>
    <w:p w14:paraId="1F2CB3F2" w14:textId="77777777" w:rsidR="00A6221C" w:rsidRDefault="00A6221C" w:rsidP="00A6221C"/>
    <w:p w14:paraId="110004D6" w14:textId="77777777" w:rsidR="00A6221C" w:rsidRDefault="00A6221C" w:rsidP="00A6221C">
      <w:r>
        <w:t>Current iteration number = No. 011296CPU time: 0.008 s</w:t>
      </w:r>
    </w:p>
    <w:p w14:paraId="48C648E1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3.1904e+05, least system TT = 2.8905e+05,gap = 10.374 %</w:t>
      </w:r>
    </w:p>
    <w:p w14:paraId="79E6AFFC" w14:textId="77777777" w:rsidR="00A6221C" w:rsidRDefault="00A6221C" w:rsidP="00A6221C"/>
    <w:p w14:paraId="21FA44FE" w14:textId="77777777" w:rsidR="00A6221C" w:rsidRDefault="00A6221C" w:rsidP="00A6221C">
      <w:r>
        <w:lastRenderedPageBreak/>
        <w:t>Current iteration number = No. 111296CPU time: 0.01 s</w:t>
      </w:r>
    </w:p>
    <w:p w14:paraId="1935943A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0, least system TT = 2.8e+05,gap = -100 %</w:t>
      </w:r>
    </w:p>
    <w:p w14:paraId="37842147" w14:textId="77777777" w:rsidR="00A6221C" w:rsidRDefault="00A6221C" w:rsidP="00A6221C"/>
    <w:p w14:paraId="62FD8113" w14:textId="77777777" w:rsidR="00A6221C" w:rsidRDefault="00A6221C" w:rsidP="00A6221C">
      <w:r>
        <w:t>Current iteration number = No. 211296CPU time: 0.012 s</w:t>
      </w:r>
    </w:p>
    <w:p w14:paraId="324D9F67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3.0462e+05, least system TT = 3.0462e+05,gap = -3.8216e-14 %</w:t>
      </w:r>
    </w:p>
    <w:p w14:paraId="66E902AA" w14:textId="77777777" w:rsidR="00A6221C" w:rsidRDefault="00A6221C" w:rsidP="00A6221C"/>
    <w:p w14:paraId="14182235" w14:textId="77777777" w:rsidR="00A6221C" w:rsidRDefault="00A6221C" w:rsidP="00A6221C">
      <w:r>
        <w:t>Current iteration number = No. 311296CPU time: 0.013 s</w:t>
      </w:r>
    </w:p>
    <w:p w14:paraId="7CE4F4B0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3.0462e+05, least system TT = 3.0462e+05,gap = -3.8216e-14 %</w:t>
      </w:r>
    </w:p>
    <w:p w14:paraId="768BEEEF" w14:textId="77777777" w:rsidR="00A6221C" w:rsidRDefault="00A6221C" w:rsidP="00A6221C"/>
    <w:p w14:paraId="715A2F59" w14:textId="77777777" w:rsidR="00A6221C" w:rsidRDefault="00A6221C" w:rsidP="00A6221C">
      <w:r>
        <w:t>Current iteration number = No. 411296CPU time: 0.015 s</w:t>
      </w:r>
    </w:p>
    <w:p w14:paraId="2BD75229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3.0462e+05, least system TT = 3.0462e+05,gap = -3.8216e-14 %</w:t>
      </w:r>
    </w:p>
    <w:p w14:paraId="7E77A6DD" w14:textId="77777777" w:rsidR="00A6221C" w:rsidRDefault="00A6221C" w:rsidP="00A6221C"/>
    <w:p w14:paraId="4F49606C" w14:textId="77777777" w:rsidR="00A6221C" w:rsidRDefault="00A6221C" w:rsidP="00A6221C">
      <w:r>
        <w:t>Current iteration number = No. 511296CPU time: 0.017 s</w:t>
      </w:r>
    </w:p>
    <w:p w14:paraId="4D04FE0E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3.0462e+05, least system TT = 3.0462e+05,gap = -3.8216e-14 %</w:t>
      </w:r>
    </w:p>
    <w:p w14:paraId="53932B5D" w14:textId="77777777" w:rsidR="00A6221C" w:rsidRDefault="00A6221C" w:rsidP="00A6221C"/>
    <w:p w14:paraId="4FF3652D" w14:textId="77777777" w:rsidR="00A6221C" w:rsidRDefault="00A6221C" w:rsidP="00A6221C">
      <w:r>
        <w:t>Current iteration number = No. 611296CPU time: 0.019 s</w:t>
      </w:r>
    </w:p>
    <w:p w14:paraId="477D59BF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3.0462e+05, least system TT = 3.0462e+05,gap = -3.8216e-14 %</w:t>
      </w:r>
    </w:p>
    <w:p w14:paraId="2EE8CB88" w14:textId="77777777" w:rsidR="00A6221C" w:rsidRDefault="00A6221C" w:rsidP="00A6221C"/>
    <w:p w14:paraId="33D4DD66" w14:textId="77777777" w:rsidR="00A6221C" w:rsidRDefault="00A6221C" w:rsidP="00A6221C">
      <w:r>
        <w:t>Current iteration number = No. 711296CPU time: 0.02 s</w:t>
      </w:r>
    </w:p>
    <w:p w14:paraId="083E665A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3.0462e+05, least system TT = 3.0462e+05,gap = -3.8216e-14 %</w:t>
      </w:r>
    </w:p>
    <w:p w14:paraId="5CE94B6F" w14:textId="77777777" w:rsidR="00A6221C" w:rsidRDefault="00A6221C" w:rsidP="00A6221C"/>
    <w:p w14:paraId="7CFFB8C3" w14:textId="77777777" w:rsidR="00A6221C" w:rsidRDefault="00A6221C" w:rsidP="00A6221C">
      <w:r>
        <w:t>Current iteration number = No. 811296CPU time: 0.022 s</w:t>
      </w:r>
    </w:p>
    <w:p w14:paraId="79601011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3.0462e+05, least system TT = 3.0462e+05,gap = -3.8216e-14 %</w:t>
      </w:r>
    </w:p>
    <w:p w14:paraId="7555467F" w14:textId="77777777" w:rsidR="00A6221C" w:rsidRDefault="00A6221C" w:rsidP="00A6221C"/>
    <w:p w14:paraId="637E6CBF" w14:textId="77777777" w:rsidR="00A6221C" w:rsidRDefault="00A6221C" w:rsidP="00A6221C">
      <w:r>
        <w:t>Current iteration number = No. 911296CPU time: 0.024 s</w:t>
      </w:r>
    </w:p>
    <w:p w14:paraId="041EC9E9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3.0462e+05, least system TT = 3.0462e+05,gap = -3.8216e-14 %</w:t>
      </w:r>
    </w:p>
    <w:p w14:paraId="2C34A00D" w14:textId="77777777" w:rsidR="00A6221C" w:rsidRDefault="00A6221C" w:rsidP="00A6221C"/>
    <w:p w14:paraId="79ECD33C" w14:textId="77777777" w:rsidR="00A6221C" w:rsidRDefault="00A6221C" w:rsidP="00A6221C">
      <w:r>
        <w:t>Current iteration number = No. 1011296CPU time: 0.025 s</w:t>
      </w:r>
    </w:p>
    <w:p w14:paraId="0D708DB3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3.0462e+05, least system TT = 3.0462e+05,gap = -3.8216e-14 %</w:t>
      </w:r>
    </w:p>
    <w:p w14:paraId="31F8CAE5" w14:textId="77777777" w:rsidR="00A6221C" w:rsidRDefault="00A6221C" w:rsidP="00A6221C"/>
    <w:p w14:paraId="308C75E1" w14:textId="77777777" w:rsidR="00A6221C" w:rsidRDefault="00A6221C" w:rsidP="00A6221C">
      <w:r>
        <w:t>Current iteration number = No. 1111296CPU time: 0.027 s</w:t>
      </w:r>
    </w:p>
    <w:p w14:paraId="1793058B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3.0462e+05, least system TT = 3.0462e+05,gap = -3.8216e-14 %</w:t>
      </w:r>
    </w:p>
    <w:p w14:paraId="7E485FF0" w14:textId="77777777" w:rsidR="00A6221C" w:rsidRDefault="00A6221C" w:rsidP="00A6221C"/>
    <w:p w14:paraId="39956E1A" w14:textId="77777777" w:rsidR="00A6221C" w:rsidRDefault="00A6221C" w:rsidP="00A6221C">
      <w:r>
        <w:t>Current iteration number = No. 1211296CPU time: 0.029 s</w:t>
      </w:r>
    </w:p>
    <w:p w14:paraId="34ADB549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3.0462e+05, least system TT = 3.0462e+05,gap = -3.8216e-14 %</w:t>
      </w:r>
    </w:p>
    <w:p w14:paraId="07108332" w14:textId="77777777" w:rsidR="00A6221C" w:rsidRDefault="00A6221C" w:rsidP="00A6221C"/>
    <w:p w14:paraId="1F85C831" w14:textId="77777777" w:rsidR="00A6221C" w:rsidRDefault="00A6221C" w:rsidP="00A6221C">
      <w:r>
        <w:t>Current iteration number = No. 1311296CPU time: 0.03 s</w:t>
      </w:r>
    </w:p>
    <w:p w14:paraId="6A5DCE06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3.0462e+05, least system TT = 3.0462e+05,gap = -3.8216e-14 %</w:t>
      </w:r>
    </w:p>
    <w:p w14:paraId="2BB5AE4C" w14:textId="77777777" w:rsidR="00A6221C" w:rsidRDefault="00A6221C" w:rsidP="00A6221C"/>
    <w:p w14:paraId="73EC6595" w14:textId="77777777" w:rsidR="00A6221C" w:rsidRDefault="00A6221C" w:rsidP="00A6221C">
      <w:r>
        <w:t>Current iteration number = No. 1411296CPU time: 0.032 s</w:t>
      </w:r>
    </w:p>
    <w:p w14:paraId="4F020C60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3.0462e+05, least system TT = 3.0462e+05,gap = -3.8216e-14 %</w:t>
      </w:r>
    </w:p>
    <w:p w14:paraId="1CA19379" w14:textId="77777777" w:rsidR="00A6221C" w:rsidRDefault="00A6221C" w:rsidP="00A6221C"/>
    <w:p w14:paraId="7DA33F34" w14:textId="77777777" w:rsidR="00A6221C" w:rsidRDefault="00A6221C" w:rsidP="00A6221C">
      <w:r>
        <w:t>Current iteration number = No. 1511296CPU time: 0.034 s</w:t>
      </w:r>
    </w:p>
    <w:p w14:paraId="7ABC9B35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3.0462e+05, least system TT = 3.0462e+05,gap = -3.8216e-14 %</w:t>
      </w:r>
    </w:p>
    <w:p w14:paraId="309B410F" w14:textId="77777777" w:rsidR="00A6221C" w:rsidRDefault="00A6221C" w:rsidP="00A6221C"/>
    <w:p w14:paraId="4F1B9937" w14:textId="77777777" w:rsidR="00A6221C" w:rsidRDefault="00A6221C" w:rsidP="00A6221C">
      <w:r>
        <w:t>Current iteration number = No. 1611296CPU time: 0.035 s</w:t>
      </w:r>
    </w:p>
    <w:p w14:paraId="70D1B8BB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3.0462e+05, least system TT = 3.0462e+05,gap = -3.8216e-14 %</w:t>
      </w:r>
    </w:p>
    <w:p w14:paraId="38A8D166" w14:textId="77777777" w:rsidR="00A6221C" w:rsidRDefault="00A6221C" w:rsidP="00A6221C"/>
    <w:p w14:paraId="3F760C73" w14:textId="77777777" w:rsidR="00A6221C" w:rsidRDefault="00A6221C" w:rsidP="00A6221C">
      <w:r>
        <w:t>Current iteration number = No. 1711296CPU time: 0.037 s</w:t>
      </w:r>
    </w:p>
    <w:p w14:paraId="2EC85BD0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3.0462e+05, least system TT = 3.0462e+05,gap = -3.8216e-14 %</w:t>
      </w:r>
    </w:p>
    <w:p w14:paraId="577711B4" w14:textId="77777777" w:rsidR="00A6221C" w:rsidRDefault="00A6221C" w:rsidP="00A6221C"/>
    <w:p w14:paraId="0DEF09C0" w14:textId="77777777" w:rsidR="00A6221C" w:rsidRDefault="00A6221C" w:rsidP="00A6221C">
      <w:r>
        <w:t>Current iteration number = No. 1811296CPU time: 0.039 s</w:t>
      </w:r>
    </w:p>
    <w:p w14:paraId="2655B8AF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3.0462e+05, least system TT = 3.0462e+05,gap = -3.8216e-14 %</w:t>
      </w:r>
    </w:p>
    <w:p w14:paraId="419AD250" w14:textId="77777777" w:rsidR="00A6221C" w:rsidRDefault="00A6221C" w:rsidP="00A6221C"/>
    <w:p w14:paraId="6B831E80" w14:textId="77777777" w:rsidR="00A6221C" w:rsidRDefault="00A6221C" w:rsidP="00A6221C">
      <w:r>
        <w:t>Current iteration number = No. 1911296CPU time: 0.04 s</w:t>
      </w:r>
    </w:p>
    <w:p w14:paraId="203613BB" w14:textId="77777777" w:rsidR="00A6221C" w:rsidRDefault="00A6221C" w:rsidP="00A6221C">
      <w:proofErr w:type="gramStart"/>
      <w:r>
        <w:t>,system</w:t>
      </w:r>
      <w:proofErr w:type="gramEnd"/>
      <w:r>
        <w:t xml:space="preserve"> wide travel time (TT) = 3.0462e+05, least system TT = 3.0462e+05,gap = -3.8216e-14 %</w:t>
      </w:r>
    </w:p>
    <w:p w14:paraId="559FB0E4" w14:textId="77777777" w:rsidR="00A6221C" w:rsidRDefault="00A6221C" w:rsidP="00A6221C">
      <w:r>
        <w:t>Step 5: Column Pool Updating</w:t>
      </w:r>
    </w:p>
    <w:p w14:paraId="6A52115D" w14:textId="77777777" w:rsidR="00A6221C" w:rsidRDefault="00A6221C" w:rsidP="00A6221C">
      <w:r>
        <w:t>Total number of column pool updating iterations = 2</w:t>
      </w:r>
    </w:p>
    <w:p w14:paraId="69710442" w14:textId="77777777" w:rsidR="00A6221C" w:rsidRDefault="00A6221C" w:rsidP="00A6221C">
      <w:r>
        <w:lastRenderedPageBreak/>
        <w:t xml:space="preserve">column updating: iteration= 0, avg travel time = 21.759(min), optimization obj = </w:t>
      </w:r>
      <w:proofErr w:type="gramStart"/>
      <w:r>
        <w:t>0,Relative</w:t>
      </w:r>
      <w:proofErr w:type="gramEnd"/>
      <w:r>
        <w:t>_gap=0 %</w:t>
      </w:r>
    </w:p>
    <w:p w14:paraId="2FBD5243" w14:textId="77777777" w:rsidR="00A6221C" w:rsidRDefault="00A6221C" w:rsidP="00A6221C">
      <w:r>
        <w:t xml:space="preserve">column updating: iteration= 1, avg travel time = 21.759(min), optimization obj = </w:t>
      </w:r>
      <w:proofErr w:type="gramStart"/>
      <w:r>
        <w:t>0,Relative</w:t>
      </w:r>
      <w:proofErr w:type="gramEnd"/>
      <w:r>
        <w:t>_gap=0 %</w:t>
      </w:r>
    </w:p>
    <w:p w14:paraId="0D09989A" w14:textId="77777777" w:rsidR="00A6221C" w:rsidRDefault="00A6221C" w:rsidP="00A6221C"/>
    <w:p w14:paraId="443011A1" w14:textId="77777777" w:rsidR="00A6221C" w:rsidRDefault="00A6221C" w:rsidP="00A6221C">
      <w:r>
        <w:t>Step 6: OD demand matrix estimation if file sensor_data.csv is provided.</w:t>
      </w:r>
    </w:p>
    <w:p w14:paraId="0321247C" w14:textId="7ADE6804" w:rsidR="00A6221C" w:rsidRDefault="00A6221C" w:rsidP="00A6221C">
      <w:r>
        <w:t xml:space="preserve">Step 7: perform </w:t>
      </w:r>
      <w:del w:id="3" w:author="Xuesong Zhou" w:date="2023-06-26T19:17:00Z">
        <w:r w:rsidDel="00A6221C">
          <w:delText>sensivity</w:delText>
        </w:r>
      </w:del>
      <w:ins w:id="4" w:author="Xuesong Zhou" w:date="2023-06-26T19:17:00Z">
        <w:r>
          <w:t>sensitivity</w:t>
        </w:r>
      </w:ins>
      <w:r>
        <w:t xml:space="preserve"> analysis if supply_side_scenario.csv is provided for types = SA and DMS. </w:t>
      </w:r>
    </w:p>
    <w:p w14:paraId="2981581B" w14:textId="77777777" w:rsidR="00A6221C" w:rsidRDefault="00A6221C" w:rsidP="00A6221C">
      <w:r>
        <w:t xml:space="preserve">Step 8: traffic simulation if </w:t>
      </w:r>
      <w:proofErr w:type="spellStart"/>
      <w:r>
        <w:t>simulation_output</w:t>
      </w:r>
      <w:proofErr w:type="spellEnd"/>
      <w:r>
        <w:t xml:space="preserve"> = 1 in </w:t>
      </w:r>
      <w:proofErr w:type="gramStart"/>
      <w:r>
        <w:t>settings.csv .</w:t>
      </w:r>
      <w:proofErr w:type="gramEnd"/>
      <w:r>
        <w:t xml:space="preserve"> </w:t>
      </w:r>
    </w:p>
    <w:p w14:paraId="621DB9FB" w14:textId="77777777" w:rsidR="00A6221C" w:rsidRDefault="00A6221C" w:rsidP="00A6221C">
      <w:r>
        <w:t>CPU Running Time for the entire computing progress = 0.005 s</w:t>
      </w:r>
    </w:p>
    <w:p w14:paraId="2974CF8A" w14:textId="77777777" w:rsidR="00A6221C" w:rsidRDefault="00A6221C" w:rsidP="00A6221C">
      <w:r>
        <w:t>Step 9: record corridor performance summary</w:t>
      </w:r>
    </w:p>
    <w:p w14:paraId="014AB68E" w14:textId="77777777" w:rsidR="00A6221C" w:rsidRDefault="00A6221C" w:rsidP="00A6221C">
      <w:r>
        <w:t>Step 10: output assignment result</w:t>
      </w:r>
    </w:p>
    <w:p w14:paraId="2A4A1BC3" w14:textId="77777777" w:rsidR="00A6221C" w:rsidRDefault="00A6221C" w:rsidP="00A6221C">
      <w:r>
        <w:t>writing link_performance_s1.csv</w:t>
      </w:r>
    </w:p>
    <w:p w14:paraId="7817C7D4" w14:textId="77777777" w:rsidR="00A6221C" w:rsidRDefault="00A6221C" w:rsidP="00A6221C">
      <w:r>
        <w:t xml:space="preserve">writing </w:t>
      </w:r>
      <w:proofErr w:type="gramStart"/>
      <w:r>
        <w:t>route_assignment.csv..</w:t>
      </w:r>
      <w:proofErr w:type="gramEnd"/>
    </w:p>
    <w:p w14:paraId="4359FA00" w14:textId="77777777" w:rsidR="00A6221C" w:rsidRDefault="00A6221C" w:rsidP="00A6221C">
      <w:r>
        <w:t xml:space="preserve">writing </w:t>
      </w:r>
      <w:proofErr w:type="gramStart"/>
      <w:r>
        <w:t>link_background_volume.csv..</w:t>
      </w:r>
      <w:proofErr w:type="gramEnd"/>
    </w:p>
    <w:p w14:paraId="6DD8BC78" w14:textId="77777777" w:rsidR="00A6221C" w:rsidRDefault="00A6221C" w:rsidP="00A6221C">
      <w:r>
        <w:t xml:space="preserve">writing data for </w:t>
      </w:r>
      <w:proofErr w:type="gramStart"/>
      <w:r>
        <w:t>2  zones</w:t>
      </w:r>
      <w:proofErr w:type="gramEnd"/>
      <w:r>
        <w:t xml:space="preserve"> </w:t>
      </w:r>
    </w:p>
    <w:p w14:paraId="2EC34C11" w14:textId="77777777" w:rsidR="00A6221C" w:rsidRDefault="00A6221C" w:rsidP="00A6221C">
      <w:r>
        <w:t xml:space="preserve">writing </w:t>
      </w:r>
      <w:proofErr w:type="spellStart"/>
      <w:proofErr w:type="gramStart"/>
      <w:r>
        <w:t>demand.bin</w:t>
      </w:r>
      <w:proofErr w:type="spellEnd"/>
      <w:r>
        <w:t>..</w:t>
      </w:r>
      <w:proofErr w:type="gramEnd"/>
    </w:p>
    <w:p w14:paraId="154A076A" w14:textId="77777777" w:rsidR="00A6221C" w:rsidRDefault="00A6221C" w:rsidP="00A6221C">
      <w:r>
        <w:t xml:space="preserve">writing data for </w:t>
      </w:r>
      <w:proofErr w:type="gramStart"/>
      <w:r>
        <w:t>2  zones</w:t>
      </w:r>
      <w:proofErr w:type="gramEnd"/>
      <w:r>
        <w:t xml:space="preserve"> </w:t>
      </w:r>
    </w:p>
    <w:p w14:paraId="540B1BD0" w14:textId="77777777" w:rsidR="00A6221C" w:rsidRDefault="00A6221C" w:rsidP="00A6221C">
      <w:r>
        <w:t>Complete writing 0K binary demand pairs with CPU time 0 s.</w:t>
      </w:r>
    </w:p>
    <w:p w14:paraId="4936DE24" w14:textId="77777777" w:rsidR="00A6221C" w:rsidRDefault="00A6221C" w:rsidP="00A6221C">
      <w:r>
        <w:t xml:space="preserve">writing </w:t>
      </w:r>
      <w:proofErr w:type="gramStart"/>
      <w:r>
        <w:t>choice_set_output.csv..</w:t>
      </w:r>
      <w:proofErr w:type="gramEnd"/>
    </w:p>
    <w:p w14:paraId="58F4F447" w14:textId="77777777" w:rsidR="00A6221C" w:rsidRDefault="00A6221C" w:rsidP="00A6221C">
      <w:r>
        <w:t xml:space="preserve"> </w:t>
      </w:r>
      <w:proofErr w:type="spellStart"/>
      <w:r>
        <w:t>updatingwriting</w:t>
      </w:r>
      <w:proofErr w:type="spellEnd"/>
      <w:r>
        <w:t xml:space="preserve"> </w:t>
      </w:r>
      <w:proofErr w:type="gramStart"/>
      <w:r>
        <w:t>od_performance.csv..</w:t>
      </w:r>
      <w:proofErr w:type="gramEnd"/>
    </w:p>
    <w:p w14:paraId="484C2288" w14:textId="77777777" w:rsidR="00A6221C" w:rsidRDefault="00A6221C" w:rsidP="00A6221C">
      <w:r>
        <w:t xml:space="preserve">writing data for </w:t>
      </w:r>
      <w:proofErr w:type="gramStart"/>
      <w:r>
        <w:t>2  zones</w:t>
      </w:r>
      <w:proofErr w:type="gramEnd"/>
      <w:r>
        <w:t xml:space="preserve"> </w:t>
      </w:r>
    </w:p>
    <w:p w14:paraId="2BD593F9" w14:textId="77777777" w:rsidR="00A6221C" w:rsidRDefault="00A6221C" w:rsidP="00A6221C">
      <w:r>
        <w:t>, # of connected OD pairs = 0</w:t>
      </w:r>
    </w:p>
    <w:p w14:paraId="3B9A85C2" w14:textId="77777777" w:rsidR="00A6221C" w:rsidRDefault="00A6221C" w:rsidP="00A6221C">
      <w:r>
        <w:t xml:space="preserve">Please check the connectivity of OD pairs and in network and field </w:t>
      </w:r>
      <w:proofErr w:type="spellStart"/>
      <w:r>
        <w:t>allow_uses</w:t>
      </w:r>
      <w:proofErr w:type="spellEnd"/>
      <w:r>
        <w:t xml:space="preserve"> in link.csv.</w:t>
      </w:r>
    </w:p>
    <w:p w14:paraId="320A3633" w14:textId="77777777" w:rsidR="00A6221C" w:rsidRDefault="00A6221C" w:rsidP="00A6221C">
      <w:r>
        <w:t>Please check the model_shortest_path_tree.csv file.</w:t>
      </w:r>
    </w:p>
    <w:p w14:paraId="4CCE0A62" w14:textId="77777777" w:rsidR="00A6221C" w:rsidRDefault="00A6221C" w:rsidP="00A6221C">
      <w:r>
        <w:t xml:space="preserve">writing </w:t>
      </w:r>
      <w:proofErr w:type="gramStart"/>
      <w:r>
        <w:t>link_performances_summary.csv..</w:t>
      </w:r>
      <w:proofErr w:type="gramEnd"/>
    </w:p>
    <w:p w14:paraId="177132DC" w14:textId="77777777" w:rsidR="00A6221C" w:rsidRDefault="00A6221C" w:rsidP="00A6221C">
      <w:r>
        <w:t xml:space="preserve">writing </w:t>
      </w:r>
      <w:proofErr w:type="gramStart"/>
      <w:r>
        <w:t>link_performances_summary_2way.csv..</w:t>
      </w:r>
      <w:proofErr w:type="gramEnd"/>
    </w:p>
    <w:p w14:paraId="6CB8F2EB" w14:textId="77777777" w:rsidR="00A6221C" w:rsidRDefault="00A6221C" w:rsidP="00A6221C">
      <w:r>
        <w:t>Output for assignment with 20 iterations. Traffic assignment completes!</w:t>
      </w:r>
    </w:p>
    <w:p w14:paraId="0E4C08C7" w14:textId="77777777" w:rsidR="00A6221C" w:rsidRDefault="00A6221C" w:rsidP="00A6221C">
      <w:r>
        <w:t xml:space="preserve">CPU Running Time for outputting simulation results: 0.011 </w:t>
      </w:r>
      <w:proofErr w:type="gramStart"/>
      <w:r>
        <w:t>s</w:t>
      </w:r>
      <w:proofErr w:type="gramEnd"/>
    </w:p>
    <w:p w14:paraId="15F960E2" w14:textId="77777777" w:rsidR="00A6221C" w:rsidRDefault="00A6221C" w:rsidP="00A6221C">
      <w:r>
        <w:t xml:space="preserve">free </w:t>
      </w:r>
      <w:proofErr w:type="gramStart"/>
      <w:r>
        <w:t>memory..</w:t>
      </w:r>
      <w:proofErr w:type="gramEnd"/>
    </w:p>
    <w:p w14:paraId="1B06867C" w14:textId="77777777" w:rsidR="00A6221C" w:rsidRDefault="00A6221C" w:rsidP="00A6221C">
      <w:r>
        <w:t xml:space="preserve">CPU Running Time for Entire Process: 0 min 6 </w:t>
      </w:r>
      <w:proofErr w:type="gramStart"/>
      <w:r>
        <w:t>sec</w:t>
      </w:r>
      <w:proofErr w:type="gramEnd"/>
    </w:p>
    <w:p w14:paraId="2D9127E8" w14:textId="7A4B4928" w:rsidR="007C0619" w:rsidRDefault="00A6221C" w:rsidP="007C0619">
      <w:r>
        <w:t>done.</w:t>
      </w:r>
      <w:r w:rsidDel="00A6221C">
        <w:t xml:space="preserve"> </w:t>
      </w:r>
    </w:p>
    <w:sectPr w:rsidR="007C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uesong Zhou">
    <w15:presenceInfo w15:providerId="AD" w15:userId="S::xzhou74@asurite.asu.edu::48f83fe6-d2f6-4eed-88fb-a51cc46ca4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19"/>
    <w:rsid w:val="001C3D7B"/>
    <w:rsid w:val="007C0619"/>
    <w:rsid w:val="008E5FF8"/>
    <w:rsid w:val="00A6221C"/>
    <w:rsid w:val="00AC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4921"/>
  <w15:chartTrackingRefBased/>
  <w15:docId w15:val="{C21EE495-89D2-4E83-8783-299DB104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C3D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2154</Words>
  <Characters>12280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Xuesong Zhou</dc:creator>
  <cp:keywords/>
  <dc:description/>
  <cp:lastModifiedBy>Xuesong Zhou</cp:lastModifiedBy>
  <cp:revision>3</cp:revision>
  <dcterms:created xsi:type="dcterms:W3CDTF">2023-06-27T01:27:00Z</dcterms:created>
  <dcterms:modified xsi:type="dcterms:W3CDTF">2023-06-27T02:20:00Z</dcterms:modified>
</cp:coreProperties>
</file>